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652700" w14:textId="77777777" w:rsidR="002071CC" w:rsidRDefault="00D10D3D" w:rsidP="00D10D3D">
      <w:pPr>
        <w:pStyle w:val="ListParagraph"/>
        <w:numPr>
          <w:ilvl w:val="0"/>
          <w:numId w:val="1"/>
        </w:numPr>
      </w:pPr>
      <w:r>
        <w:t>Introduction</w:t>
      </w:r>
    </w:p>
    <w:p w14:paraId="1195E61F" w14:textId="77777777" w:rsidR="00D10D3D" w:rsidRDefault="00D10D3D" w:rsidP="00D10D3D">
      <w:pPr>
        <w:pStyle w:val="ListParagraph"/>
        <w:numPr>
          <w:ilvl w:val="1"/>
          <w:numId w:val="1"/>
        </w:numPr>
      </w:pPr>
      <w:r>
        <w:t>RBF Methods are great for</w:t>
      </w:r>
    </w:p>
    <w:p w14:paraId="3EA9F2CD" w14:textId="77777777" w:rsidR="00D10D3D" w:rsidRDefault="00D10D3D" w:rsidP="00D10D3D">
      <w:pPr>
        <w:pStyle w:val="ListParagraph"/>
        <w:numPr>
          <w:ilvl w:val="2"/>
          <w:numId w:val="1"/>
        </w:numPr>
      </w:pPr>
      <w:r>
        <w:t>Scattered Data</w:t>
      </w:r>
    </w:p>
    <w:p w14:paraId="18D47D83" w14:textId="77777777" w:rsidR="00D10D3D" w:rsidRDefault="00D10D3D" w:rsidP="00D10D3D">
      <w:pPr>
        <w:pStyle w:val="ListParagraph"/>
        <w:numPr>
          <w:ilvl w:val="2"/>
          <w:numId w:val="1"/>
        </w:numPr>
      </w:pPr>
      <w:r>
        <w:t>High dimensions</w:t>
      </w:r>
    </w:p>
    <w:p w14:paraId="2ADFD8AB" w14:textId="77777777" w:rsidR="00D10D3D" w:rsidRDefault="00D10D3D" w:rsidP="00D10D3D">
      <w:pPr>
        <w:pStyle w:val="ListParagraph"/>
        <w:numPr>
          <w:ilvl w:val="2"/>
          <w:numId w:val="1"/>
        </w:numPr>
      </w:pPr>
      <w:r>
        <w:t>Higher order accuracy</w:t>
      </w:r>
    </w:p>
    <w:p w14:paraId="6887D5EF" w14:textId="77777777" w:rsidR="00D10D3D" w:rsidRDefault="00D10D3D" w:rsidP="00D10D3D">
      <w:pPr>
        <w:pStyle w:val="ListParagraph"/>
        <w:numPr>
          <w:ilvl w:val="2"/>
          <w:numId w:val="1"/>
        </w:numPr>
      </w:pPr>
      <w:r>
        <w:t>Etc.</w:t>
      </w:r>
    </w:p>
    <w:p w14:paraId="3E272C68" w14:textId="77777777" w:rsidR="00D10D3D" w:rsidRDefault="00D10D3D" w:rsidP="00D10D3D">
      <w:pPr>
        <w:pStyle w:val="ListParagraph"/>
        <w:numPr>
          <w:ilvl w:val="1"/>
          <w:numId w:val="1"/>
        </w:numPr>
      </w:pPr>
      <w:r>
        <w:t>RBF methods have a 30+ year history</w:t>
      </w:r>
    </w:p>
    <w:p w14:paraId="7FDF71E9" w14:textId="77777777" w:rsidR="00D10D3D" w:rsidRDefault="00D10D3D" w:rsidP="00D10D3D">
      <w:pPr>
        <w:pStyle w:val="ListParagraph"/>
        <w:numPr>
          <w:ilvl w:val="2"/>
          <w:numId w:val="1"/>
        </w:numPr>
      </w:pPr>
      <w:r>
        <w:t>Interpolation: 1970</w:t>
      </w:r>
    </w:p>
    <w:p w14:paraId="3A21F992" w14:textId="77777777" w:rsidR="00D10D3D" w:rsidRDefault="00D10D3D" w:rsidP="00D10D3D">
      <w:pPr>
        <w:pStyle w:val="ListParagraph"/>
        <w:numPr>
          <w:ilvl w:val="2"/>
          <w:numId w:val="1"/>
        </w:numPr>
      </w:pPr>
      <w:proofErr w:type="spellStart"/>
      <w:r>
        <w:t>Franke</w:t>
      </w:r>
      <w:proofErr w:type="spellEnd"/>
      <w:r>
        <w:t xml:space="preserve"> comparison 1982</w:t>
      </w:r>
    </w:p>
    <w:p w14:paraId="44702EAE" w14:textId="77777777" w:rsidR="00D10D3D" w:rsidRDefault="00D10D3D" w:rsidP="00D10D3D">
      <w:pPr>
        <w:pStyle w:val="ListParagraph"/>
        <w:numPr>
          <w:ilvl w:val="2"/>
          <w:numId w:val="1"/>
        </w:numPr>
      </w:pPr>
      <w:r>
        <w:t>PDE History is only 1995-present</w:t>
      </w:r>
    </w:p>
    <w:p w14:paraId="1EBB9E7B" w14:textId="77777777" w:rsidR="00D10D3D" w:rsidRDefault="00D10D3D" w:rsidP="00D10D3D">
      <w:pPr>
        <w:pStyle w:val="ListParagraph"/>
        <w:numPr>
          <w:ilvl w:val="2"/>
          <w:numId w:val="1"/>
        </w:numPr>
      </w:pPr>
      <w:r>
        <w:t>The method is still young with limited application</w:t>
      </w:r>
    </w:p>
    <w:p w14:paraId="1EBBA349" w14:textId="77777777" w:rsidR="00D10D3D" w:rsidRDefault="00D10D3D" w:rsidP="00D10D3D">
      <w:pPr>
        <w:pStyle w:val="ListParagraph"/>
        <w:numPr>
          <w:ilvl w:val="3"/>
          <w:numId w:val="1"/>
        </w:numPr>
      </w:pPr>
      <w:r>
        <w:t>Little attention in HPC</w:t>
      </w:r>
    </w:p>
    <w:p w14:paraId="1F73EFC1" w14:textId="77777777" w:rsidR="00D10D3D" w:rsidRDefault="00D10D3D" w:rsidP="00D10D3D">
      <w:pPr>
        <w:pStyle w:val="ListParagraph"/>
        <w:numPr>
          <w:ilvl w:val="1"/>
          <w:numId w:val="1"/>
        </w:numPr>
      </w:pPr>
      <w:r>
        <w:t>Targeting HPC</w:t>
      </w:r>
    </w:p>
    <w:p w14:paraId="3DC1767C" w14:textId="77777777" w:rsidR="00D10D3D" w:rsidRDefault="00D10D3D" w:rsidP="00D10D3D">
      <w:pPr>
        <w:pStyle w:val="ListParagraph"/>
        <w:numPr>
          <w:ilvl w:val="2"/>
          <w:numId w:val="1"/>
        </w:numPr>
      </w:pPr>
      <w:r>
        <w:t xml:space="preserve">Need to focus on hardware that will get us to </w:t>
      </w:r>
      <w:proofErr w:type="spellStart"/>
      <w:r>
        <w:t>Petascale</w:t>
      </w:r>
      <w:proofErr w:type="spellEnd"/>
      <w:r>
        <w:t xml:space="preserve"> </w:t>
      </w:r>
    </w:p>
    <w:p w14:paraId="41EB55CD" w14:textId="77777777" w:rsidR="00D10D3D" w:rsidRDefault="00D10D3D" w:rsidP="00D10D3D">
      <w:pPr>
        <w:pStyle w:val="ListParagraph"/>
        <w:numPr>
          <w:ilvl w:val="3"/>
          <w:numId w:val="1"/>
        </w:numPr>
      </w:pPr>
      <w:r>
        <w:t>Keep method current</w:t>
      </w:r>
    </w:p>
    <w:p w14:paraId="7C4782BE" w14:textId="77777777" w:rsidR="00D10D3D" w:rsidRDefault="00D10D3D" w:rsidP="00D10D3D">
      <w:pPr>
        <w:pStyle w:val="ListParagraph"/>
        <w:numPr>
          <w:ilvl w:val="2"/>
          <w:numId w:val="1"/>
        </w:numPr>
      </w:pPr>
      <w:r>
        <w:t>GPUs/Accelerators are expected to be (</w:t>
      </w:r>
      <w:proofErr w:type="spellStart"/>
      <w:r>
        <w:t>default|common</w:t>
      </w:r>
      <w:proofErr w:type="spellEnd"/>
      <w:r>
        <w:t xml:space="preserve">|…) on </w:t>
      </w:r>
      <w:proofErr w:type="spellStart"/>
      <w:r>
        <w:t>petascale</w:t>
      </w:r>
      <w:proofErr w:type="spellEnd"/>
      <w:r>
        <w:t xml:space="preserve"> architectures</w:t>
      </w:r>
    </w:p>
    <w:p w14:paraId="5E6FBB17" w14:textId="77777777" w:rsidR="00D10D3D" w:rsidRDefault="00D10D3D" w:rsidP="00D10D3D">
      <w:pPr>
        <w:pStyle w:val="ListParagraph"/>
        <w:numPr>
          <w:ilvl w:val="3"/>
          <w:numId w:val="1"/>
        </w:numPr>
      </w:pPr>
      <w:r>
        <w:t>Target GPUs/Accelerators first</w:t>
      </w:r>
    </w:p>
    <w:p w14:paraId="7F695C29" w14:textId="77777777" w:rsidR="00D10D3D" w:rsidRDefault="00D10D3D" w:rsidP="00D10D3D">
      <w:pPr>
        <w:pStyle w:val="ListParagraph"/>
        <w:numPr>
          <w:ilvl w:val="3"/>
          <w:numId w:val="1"/>
        </w:numPr>
      </w:pPr>
      <w:r>
        <w:t>GPU for RBF is limited; only one related work</w:t>
      </w:r>
    </w:p>
    <w:p w14:paraId="080185F0" w14:textId="77777777" w:rsidR="00D10D3D" w:rsidRDefault="00D10D3D" w:rsidP="00D10D3D">
      <w:pPr>
        <w:pStyle w:val="ListParagraph"/>
        <w:numPr>
          <w:ilvl w:val="2"/>
          <w:numId w:val="1"/>
        </w:numPr>
      </w:pPr>
      <w:r>
        <w:t>Focus on MPI to scale across HPC clusters</w:t>
      </w:r>
    </w:p>
    <w:p w14:paraId="3D7BF12C" w14:textId="77777777" w:rsidR="00D10D3D" w:rsidRDefault="00D10D3D" w:rsidP="00D10D3D">
      <w:pPr>
        <w:pStyle w:val="ListParagraph"/>
        <w:numPr>
          <w:ilvl w:val="3"/>
          <w:numId w:val="1"/>
        </w:numPr>
      </w:pPr>
      <w:r>
        <w:t>MPI for RBF is limited; only a few related works</w:t>
      </w:r>
    </w:p>
    <w:p w14:paraId="56E00C89" w14:textId="77777777" w:rsidR="00D10D3D" w:rsidRDefault="00D10D3D" w:rsidP="00D10D3D">
      <w:pPr>
        <w:pStyle w:val="ListParagraph"/>
        <w:numPr>
          <w:ilvl w:val="1"/>
          <w:numId w:val="1"/>
        </w:numPr>
      </w:pPr>
      <w:r>
        <w:t>We bring together the combination of RBF-FD, MPI, GPU</w:t>
      </w:r>
    </w:p>
    <w:p w14:paraId="6C4DBEA8" w14:textId="77777777" w:rsidR="00D10D3D" w:rsidRDefault="00D10D3D" w:rsidP="00D10D3D">
      <w:pPr>
        <w:pStyle w:val="ListParagraph"/>
        <w:numPr>
          <w:ilvl w:val="2"/>
          <w:numId w:val="1"/>
        </w:numPr>
      </w:pPr>
      <w:r>
        <w:t xml:space="preserve">And we demonstrate combinations through </w:t>
      </w:r>
      <w:proofErr w:type="spellStart"/>
      <w:r>
        <w:t>applicaton</w:t>
      </w:r>
      <w:proofErr w:type="spellEnd"/>
      <w:r>
        <w:t xml:space="preserve"> to various problems</w:t>
      </w:r>
    </w:p>
    <w:p w14:paraId="7D981988" w14:textId="77777777" w:rsidR="00D10D3D" w:rsidRDefault="00D10D3D" w:rsidP="00D10D3D">
      <w:pPr>
        <w:pStyle w:val="ListParagraph"/>
        <w:numPr>
          <w:ilvl w:val="3"/>
          <w:numId w:val="1"/>
        </w:numPr>
      </w:pPr>
      <w:r>
        <w:t>Implicit and Explicit PDEs</w:t>
      </w:r>
    </w:p>
    <w:p w14:paraId="4F1862D4" w14:textId="77777777" w:rsidR="00D10D3D" w:rsidRDefault="00D10D3D" w:rsidP="00D10D3D">
      <w:pPr>
        <w:pStyle w:val="ListParagraph"/>
        <w:numPr>
          <w:ilvl w:val="2"/>
          <w:numId w:val="1"/>
        </w:numPr>
      </w:pPr>
      <w:r>
        <w:t>Goal is to construct building blocks for a large scale Geophysical simulation</w:t>
      </w:r>
    </w:p>
    <w:p w14:paraId="7594328F" w14:textId="77777777" w:rsidR="00D10D3D" w:rsidRPr="005C5B58" w:rsidRDefault="00D10D3D" w:rsidP="00D10D3D">
      <w:pPr>
        <w:pStyle w:val="ListParagraph"/>
        <w:numPr>
          <w:ilvl w:val="0"/>
          <w:numId w:val="1"/>
        </w:numPr>
        <w:rPr>
          <w:color w:val="008000"/>
          <w:rPrChange w:id="0" w:author="Evan F. Bollig" w:date="2013-06-10T19:13:00Z">
            <w:rPr/>
          </w:rPrChange>
        </w:rPr>
      </w:pPr>
      <w:r w:rsidRPr="005C5B58">
        <w:rPr>
          <w:color w:val="008000"/>
          <w:rPrChange w:id="1" w:author="Evan F. Bollig" w:date="2013-06-10T19:13:00Z">
            <w:rPr/>
          </w:rPrChange>
        </w:rPr>
        <w:t>Preliminaries</w:t>
      </w:r>
    </w:p>
    <w:p w14:paraId="51648618" w14:textId="77777777" w:rsidR="00D10D3D" w:rsidRPr="005C5B58" w:rsidRDefault="00D10D3D" w:rsidP="00D10D3D">
      <w:pPr>
        <w:pStyle w:val="ListParagraph"/>
        <w:numPr>
          <w:ilvl w:val="1"/>
          <w:numId w:val="1"/>
        </w:numPr>
        <w:rPr>
          <w:color w:val="008000"/>
          <w:rPrChange w:id="2" w:author="Evan F. Bollig" w:date="2013-06-10T19:13:00Z">
            <w:rPr/>
          </w:rPrChange>
        </w:rPr>
      </w:pPr>
      <w:r w:rsidRPr="005C5B58">
        <w:rPr>
          <w:color w:val="008000"/>
          <w:rPrChange w:id="3" w:author="Evan F. Bollig" w:date="2013-06-10T19:13:00Z">
            <w:rPr/>
          </w:rPrChange>
        </w:rPr>
        <w:t>RBF method history</w:t>
      </w:r>
    </w:p>
    <w:p w14:paraId="18792129" w14:textId="77777777" w:rsidR="00D10D3D" w:rsidRPr="005C5B58" w:rsidRDefault="00D10D3D" w:rsidP="00D10D3D">
      <w:pPr>
        <w:pStyle w:val="ListParagraph"/>
        <w:numPr>
          <w:ilvl w:val="2"/>
          <w:numId w:val="1"/>
        </w:numPr>
        <w:rPr>
          <w:color w:val="008000"/>
          <w:rPrChange w:id="4" w:author="Evan F. Bollig" w:date="2013-06-10T19:13:00Z">
            <w:rPr/>
          </w:rPrChange>
        </w:rPr>
      </w:pPr>
      <w:r w:rsidRPr="005C5B58">
        <w:rPr>
          <w:color w:val="008000"/>
          <w:rPrChange w:id="5" w:author="Evan F. Bollig" w:date="2013-06-10T19:13:00Z">
            <w:rPr/>
          </w:rPrChange>
        </w:rPr>
        <w:t>Related methods in history leading to RBF-FD</w:t>
      </w:r>
    </w:p>
    <w:p w14:paraId="79F9DE95" w14:textId="77777777" w:rsidR="00D10D3D" w:rsidRPr="005C5B58" w:rsidRDefault="00D10D3D" w:rsidP="00D10D3D">
      <w:pPr>
        <w:pStyle w:val="ListParagraph"/>
        <w:numPr>
          <w:ilvl w:val="1"/>
          <w:numId w:val="1"/>
        </w:numPr>
        <w:rPr>
          <w:color w:val="008000"/>
          <w:rPrChange w:id="6" w:author="Evan F. Bollig" w:date="2013-06-10T19:13:00Z">
            <w:rPr/>
          </w:rPrChange>
        </w:rPr>
      </w:pPr>
      <w:r w:rsidRPr="005C5B58">
        <w:rPr>
          <w:color w:val="008000"/>
          <w:rPrChange w:id="7" w:author="Evan F. Bollig" w:date="2013-06-10T19:13:00Z">
            <w:rPr/>
          </w:rPrChange>
        </w:rPr>
        <w:t>Equations for Related RBF methods and how they compare</w:t>
      </w:r>
    </w:p>
    <w:p w14:paraId="01DCFF48" w14:textId="77777777" w:rsidR="00D10D3D" w:rsidRPr="005C5B58" w:rsidRDefault="00D10D3D" w:rsidP="00D10D3D">
      <w:pPr>
        <w:pStyle w:val="ListParagraph"/>
        <w:numPr>
          <w:ilvl w:val="2"/>
          <w:numId w:val="1"/>
        </w:numPr>
        <w:rPr>
          <w:color w:val="008000"/>
          <w:rPrChange w:id="8" w:author="Evan F. Bollig" w:date="2013-06-10T19:13:00Z">
            <w:rPr/>
          </w:rPrChange>
        </w:rPr>
      </w:pPr>
      <w:r w:rsidRPr="005C5B58">
        <w:rPr>
          <w:color w:val="008000"/>
          <w:rPrChange w:id="9" w:author="Evan F. Bollig" w:date="2013-06-10T19:13:00Z">
            <w:rPr/>
          </w:rPrChange>
        </w:rPr>
        <w:t>Show commonalities (RBF interpolation)</w:t>
      </w:r>
    </w:p>
    <w:p w14:paraId="163A1818" w14:textId="77777777" w:rsidR="00D10D3D" w:rsidRPr="005C5B58" w:rsidRDefault="00D10D3D" w:rsidP="00D10D3D">
      <w:pPr>
        <w:pStyle w:val="ListParagraph"/>
        <w:numPr>
          <w:ilvl w:val="2"/>
          <w:numId w:val="1"/>
        </w:numPr>
        <w:rPr>
          <w:color w:val="008000"/>
          <w:rPrChange w:id="10" w:author="Evan F. Bollig" w:date="2013-06-10T19:13:00Z">
            <w:rPr/>
          </w:rPrChange>
        </w:rPr>
      </w:pPr>
      <w:r w:rsidRPr="005C5B58">
        <w:rPr>
          <w:color w:val="008000"/>
          <w:rPrChange w:id="11" w:author="Evan F. Bollig" w:date="2013-06-10T19:13:00Z">
            <w:rPr/>
          </w:rPrChange>
        </w:rPr>
        <w:t>Differences</w:t>
      </w:r>
    </w:p>
    <w:p w14:paraId="4DBB0745" w14:textId="77777777" w:rsidR="00D10D3D" w:rsidRPr="005C5B58" w:rsidRDefault="00D10D3D" w:rsidP="00D10D3D">
      <w:pPr>
        <w:pStyle w:val="ListParagraph"/>
        <w:numPr>
          <w:ilvl w:val="0"/>
          <w:numId w:val="1"/>
        </w:numPr>
        <w:rPr>
          <w:color w:val="008000"/>
          <w:rPrChange w:id="12" w:author="Evan F. Bollig" w:date="2013-06-10T19:13:00Z">
            <w:rPr/>
          </w:rPrChange>
        </w:rPr>
      </w:pPr>
      <w:r w:rsidRPr="005C5B58">
        <w:rPr>
          <w:color w:val="008000"/>
          <w:rPrChange w:id="13" w:author="Evan F. Bollig" w:date="2013-06-10T19:13:00Z">
            <w:rPr/>
          </w:rPrChange>
        </w:rPr>
        <w:t>RBF-FD</w:t>
      </w:r>
    </w:p>
    <w:p w14:paraId="1B12B58A" w14:textId="77777777" w:rsidR="008B5EE2" w:rsidRPr="00BE2288" w:rsidRDefault="00467383" w:rsidP="008B5EE2">
      <w:pPr>
        <w:pStyle w:val="ListParagraph"/>
        <w:numPr>
          <w:ilvl w:val="1"/>
          <w:numId w:val="1"/>
        </w:numPr>
        <w:rPr>
          <w:color w:val="008000"/>
          <w:rPrChange w:id="14" w:author="Evan F. Bollig" w:date="2013-06-10T19:12:00Z">
            <w:rPr/>
          </w:rPrChange>
        </w:rPr>
      </w:pPr>
      <w:r w:rsidRPr="00BE2288">
        <w:rPr>
          <w:color w:val="008000"/>
          <w:rPrChange w:id="15" w:author="Evan F. Bollig" w:date="2013-06-10T19:12:00Z">
            <w:rPr/>
          </w:rPrChange>
        </w:rPr>
        <w:t>Related work</w:t>
      </w:r>
    </w:p>
    <w:p w14:paraId="37CB2FF2" w14:textId="77777777" w:rsidR="00467383" w:rsidRPr="00BE2288" w:rsidRDefault="008B5EE2" w:rsidP="008B5EE2">
      <w:pPr>
        <w:pStyle w:val="ListParagraph"/>
        <w:numPr>
          <w:ilvl w:val="1"/>
          <w:numId w:val="1"/>
        </w:numPr>
        <w:rPr>
          <w:color w:val="008000"/>
          <w:rPrChange w:id="16" w:author="Evan F. Bollig" w:date="2013-06-10T19:12:00Z">
            <w:rPr/>
          </w:rPrChange>
        </w:rPr>
      </w:pPr>
      <w:r w:rsidRPr="00BE2288">
        <w:rPr>
          <w:color w:val="008000"/>
          <w:rPrChange w:id="17" w:author="Evan F. Bollig" w:date="2013-06-10T19:12:00Z">
            <w:rPr/>
          </w:rPrChange>
        </w:rPr>
        <w:t xml:space="preserve">Define: </w:t>
      </w:r>
      <w:r w:rsidR="00467383" w:rsidRPr="00BE2288">
        <w:rPr>
          <w:color w:val="008000"/>
          <w:rPrChange w:id="18" w:author="Evan F. Bollig" w:date="2013-06-10T19:12:00Z">
            <w:rPr/>
          </w:rPrChange>
        </w:rPr>
        <w:t>Stencils</w:t>
      </w:r>
    </w:p>
    <w:p w14:paraId="08FB3554" w14:textId="77777777" w:rsidR="00D10D3D" w:rsidRPr="00BE2288" w:rsidRDefault="008B5EE2" w:rsidP="00467383">
      <w:pPr>
        <w:pStyle w:val="ListParagraph"/>
        <w:numPr>
          <w:ilvl w:val="1"/>
          <w:numId w:val="1"/>
        </w:numPr>
        <w:rPr>
          <w:color w:val="008000"/>
          <w:rPrChange w:id="19" w:author="Evan F. Bollig" w:date="2013-06-10T19:12:00Z">
            <w:rPr/>
          </w:rPrChange>
        </w:rPr>
      </w:pPr>
      <w:r w:rsidRPr="00BE2288">
        <w:rPr>
          <w:color w:val="008000"/>
          <w:rPrChange w:id="20" w:author="Evan F. Bollig" w:date="2013-06-10T19:12:00Z">
            <w:rPr/>
          </w:rPrChange>
        </w:rPr>
        <w:t>E</w:t>
      </w:r>
      <w:r w:rsidR="00467383" w:rsidRPr="00BE2288">
        <w:rPr>
          <w:color w:val="008000"/>
          <w:rPrChange w:id="21" w:author="Evan F. Bollig" w:date="2013-06-10T19:12:00Z">
            <w:rPr/>
          </w:rPrChange>
        </w:rPr>
        <w:t>quations to get stencil weights</w:t>
      </w:r>
    </w:p>
    <w:p w14:paraId="283985E6" w14:textId="77777777" w:rsidR="00467383" w:rsidRPr="00BE2288" w:rsidRDefault="008B5EE2" w:rsidP="00D10D3D">
      <w:pPr>
        <w:pStyle w:val="ListParagraph"/>
        <w:numPr>
          <w:ilvl w:val="1"/>
          <w:numId w:val="1"/>
        </w:numPr>
        <w:rPr>
          <w:color w:val="008000"/>
          <w:rPrChange w:id="22" w:author="Evan F. Bollig" w:date="2013-06-10T19:12:00Z">
            <w:rPr/>
          </w:rPrChange>
        </w:rPr>
      </w:pPr>
      <w:r w:rsidRPr="00BE2288">
        <w:rPr>
          <w:color w:val="008000"/>
          <w:rPrChange w:id="23" w:author="Evan F. Bollig" w:date="2013-06-10T19:12:00Z">
            <w:rPr/>
          </w:rPrChange>
        </w:rPr>
        <w:t xml:space="preserve">Define: </w:t>
      </w:r>
      <w:r w:rsidR="00467383" w:rsidRPr="00BE2288">
        <w:rPr>
          <w:color w:val="008000"/>
          <w:rPrChange w:id="24" w:author="Evan F. Bollig" w:date="2013-06-10T19:12:00Z">
            <w:rPr/>
          </w:rPrChange>
        </w:rPr>
        <w:t>Differentiation matrix</w:t>
      </w:r>
    </w:p>
    <w:p w14:paraId="41D28CBD" w14:textId="77777777" w:rsidR="00467383" w:rsidRPr="00BE2288" w:rsidRDefault="00467383" w:rsidP="00D10D3D">
      <w:pPr>
        <w:pStyle w:val="ListParagraph"/>
        <w:numPr>
          <w:ilvl w:val="1"/>
          <w:numId w:val="1"/>
        </w:numPr>
        <w:rPr>
          <w:color w:val="008000"/>
          <w:rPrChange w:id="25" w:author="Evan F. Bollig" w:date="2013-06-10T19:12:00Z">
            <w:rPr/>
          </w:rPrChange>
        </w:rPr>
      </w:pPr>
      <w:r w:rsidRPr="00BE2288">
        <w:rPr>
          <w:color w:val="008000"/>
          <w:rPrChange w:id="26" w:author="Evan F. Bollig" w:date="2013-06-10T19:12:00Z">
            <w:rPr/>
          </w:rPrChange>
        </w:rPr>
        <w:t>Multiple Operators</w:t>
      </w:r>
    </w:p>
    <w:p w14:paraId="456E13BD" w14:textId="77777777" w:rsidR="00467383" w:rsidRPr="00BE2288" w:rsidRDefault="00467383" w:rsidP="00D10D3D">
      <w:pPr>
        <w:pStyle w:val="ListParagraph"/>
        <w:numPr>
          <w:ilvl w:val="1"/>
          <w:numId w:val="1"/>
        </w:numPr>
        <w:rPr>
          <w:color w:val="008000"/>
          <w:rPrChange w:id="27" w:author="Evan F. Bollig" w:date="2013-06-10T19:12:00Z">
            <w:rPr/>
          </w:rPrChange>
        </w:rPr>
      </w:pPr>
      <w:r w:rsidRPr="00BE2288">
        <w:rPr>
          <w:color w:val="008000"/>
          <w:rPrChange w:id="28" w:author="Evan F. Bollig" w:date="2013-06-10T19:12:00Z">
            <w:rPr/>
          </w:rPrChange>
        </w:rPr>
        <w:t>Weight Operators</w:t>
      </w:r>
    </w:p>
    <w:p w14:paraId="2AF814C6" w14:textId="77777777" w:rsidR="00467383" w:rsidRPr="00BE2288" w:rsidRDefault="00467383" w:rsidP="00467383">
      <w:pPr>
        <w:pStyle w:val="ListParagraph"/>
        <w:numPr>
          <w:ilvl w:val="2"/>
          <w:numId w:val="1"/>
        </w:numPr>
        <w:rPr>
          <w:color w:val="008000"/>
          <w:rPrChange w:id="29" w:author="Evan F. Bollig" w:date="2013-06-10T19:12:00Z">
            <w:rPr/>
          </w:rPrChange>
        </w:rPr>
      </w:pPr>
      <w:r w:rsidRPr="00BE2288">
        <w:rPr>
          <w:color w:val="008000"/>
          <w:rPrChange w:id="30" w:author="Evan F. Bollig" w:date="2013-06-10T19:12:00Z">
            <w:rPr/>
          </w:rPrChange>
        </w:rPr>
        <w:t>First and second derivatives</w:t>
      </w:r>
    </w:p>
    <w:p w14:paraId="0A41C4FA" w14:textId="77777777" w:rsidR="00467383" w:rsidRPr="00BE2288" w:rsidRDefault="00467383" w:rsidP="00467383">
      <w:pPr>
        <w:pStyle w:val="ListParagraph"/>
        <w:numPr>
          <w:ilvl w:val="2"/>
          <w:numId w:val="1"/>
        </w:numPr>
        <w:rPr>
          <w:color w:val="008000"/>
          <w:rPrChange w:id="31" w:author="Evan F. Bollig" w:date="2013-06-10T19:12:00Z">
            <w:rPr/>
          </w:rPrChange>
        </w:rPr>
      </w:pPr>
      <w:r w:rsidRPr="00BE2288">
        <w:rPr>
          <w:color w:val="008000"/>
          <w:rPrChange w:id="32" w:author="Evan F. Bollig" w:date="2013-06-10T19:12:00Z">
            <w:rPr/>
          </w:rPrChange>
        </w:rPr>
        <w:t>Cartesian Gradient</w:t>
      </w:r>
    </w:p>
    <w:p w14:paraId="182E6485" w14:textId="77777777" w:rsidR="00467383" w:rsidRPr="00BE2288" w:rsidRDefault="00467383" w:rsidP="00467383">
      <w:pPr>
        <w:pStyle w:val="ListParagraph"/>
        <w:numPr>
          <w:ilvl w:val="2"/>
          <w:numId w:val="1"/>
        </w:numPr>
        <w:rPr>
          <w:color w:val="008000"/>
          <w:rPrChange w:id="33" w:author="Evan F. Bollig" w:date="2013-06-10T19:12:00Z">
            <w:rPr/>
          </w:rPrChange>
        </w:rPr>
      </w:pPr>
      <w:r w:rsidRPr="00BE2288">
        <w:rPr>
          <w:color w:val="008000"/>
          <w:rPrChange w:id="34" w:author="Evan F. Bollig" w:date="2013-06-10T19:12:00Z">
            <w:rPr/>
          </w:rPrChange>
        </w:rPr>
        <w:t xml:space="preserve">Cartesian </w:t>
      </w:r>
      <w:proofErr w:type="spellStart"/>
      <w:r w:rsidRPr="00BE2288">
        <w:rPr>
          <w:color w:val="008000"/>
          <w:rPrChange w:id="35" w:author="Evan F. Bollig" w:date="2013-06-10T19:12:00Z">
            <w:rPr/>
          </w:rPrChange>
        </w:rPr>
        <w:t>Laplacian</w:t>
      </w:r>
      <w:proofErr w:type="spellEnd"/>
    </w:p>
    <w:p w14:paraId="46D2F08C" w14:textId="77777777" w:rsidR="00467383" w:rsidRPr="00BE2288" w:rsidRDefault="00467383" w:rsidP="00467383">
      <w:pPr>
        <w:pStyle w:val="ListParagraph"/>
        <w:numPr>
          <w:ilvl w:val="2"/>
          <w:numId w:val="1"/>
        </w:numPr>
        <w:rPr>
          <w:color w:val="008000"/>
          <w:rPrChange w:id="36" w:author="Evan F. Bollig" w:date="2013-06-10T19:12:00Z">
            <w:rPr/>
          </w:rPrChange>
        </w:rPr>
      </w:pPr>
      <w:r w:rsidRPr="00BE2288">
        <w:rPr>
          <w:color w:val="008000"/>
          <w:rPrChange w:id="37" w:author="Evan F. Bollig" w:date="2013-06-10T19:12:00Z">
            <w:rPr/>
          </w:rPrChange>
        </w:rPr>
        <w:t>Laplace-Beltrami</w:t>
      </w:r>
    </w:p>
    <w:p w14:paraId="25630779" w14:textId="77777777" w:rsidR="00467383" w:rsidRPr="00BE2288" w:rsidRDefault="00467383" w:rsidP="00467383">
      <w:pPr>
        <w:pStyle w:val="ListParagraph"/>
        <w:numPr>
          <w:ilvl w:val="2"/>
          <w:numId w:val="1"/>
        </w:numPr>
        <w:rPr>
          <w:color w:val="008000"/>
          <w:rPrChange w:id="38" w:author="Evan F. Bollig" w:date="2013-06-10T19:12:00Z">
            <w:rPr/>
          </w:rPrChange>
        </w:rPr>
      </w:pPr>
      <w:r w:rsidRPr="00BE2288">
        <w:rPr>
          <w:color w:val="008000"/>
          <w:rPrChange w:id="39" w:author="Evan F. Bollig" w:date="2013-06-10T19:12:00Z">
            <w:rPr/>
          </w:rPrChange>
        </w:rPr>
        <w:t>Constrained Gradient on Sphere</w:t>
      </w:r>
    </w:p>
    <w:p w14:paraId="632273EA" w14:textId="77777777" w:rsidR="00467383" w:rsidRPr="00BE2288" w:rsidRDefault="00467383" w:rsidP="00467383">
      <w:pPr>
        <w:pStyle w:val="ListParagraph"/>
        <w:numPr>
          <w:ilvl w:val="2"/>
          <w:numId w:val="1"/>
        </w:numPr>
        <w:rPr>
          <w:color w:val="008000"/>
          <w:rPrChange w:id="40" w:author="Evan F. Bollig" w:date="2013-06-10T19:12:00Z">
            <w:rPr/>
          </w:rPrChange>
        </w:rPr>
      </w:pPr>
      <w:proofErr w:type="spellStart"/>
      <w:r w:rsidRPr="00BE2288">
        <w:rPr>
          <w:color w:val="008000"/>
          <w:rPrChange w:id="41" w:author="Evan F. Bollig" w:date="2013-06-10T19:12:00Z">
            <w:rPr/>
          </w:rPrChange>
        </w:rPr>
        <w:lastRenderedPageBreak/>
        <w:t>Hyperviscosity</w:t>
      </w:r>
      <w:proofErr w:type="spellEnd"/>
      <w:r w:rsidRPr="00BE2288">
        <w:rPr>
          <w:color w:val="008000"/>
          <w:rPrChange w:id="42" w:author="Evan F. Bollig" w:date="2013-06-10T19:12:00Z">
            <w:rPr/>
          </w:rPrChange>
        </w:rPr>
        <w:t xml:space="preserve"> </w:t>
      </w:r>
    </w:p>
    <w:p w14:paraId="129CF249" w14:textId="70D0A1E9" w:rsidR="00011360" w:rsidRPr="00BE2288" w:rsidRDefault="00231106" w:rsidP="00011360">
      <w:pPr>
        <w:pStyle w:val="ListParagraph"/>
        <w:numPr>
          <w:ilvl w:val="1"/>
          <w:numId w:val="1"/>
        </w:numPr>
        <w:rPr>
          <w:color w:val="008000"/>
          <w:rPrChange w:id="43" w:author="Evan F. Bollig" w:date="2013-06-10T19:12:00Z">
            <w:rPr/>
          </w:rPrChange>
        </w:rPr>
      </w:pPr>
      <w:r w:rsidRPr="00BE2288">
        <w:rPr>
          <w:color w:val="008000"/>
          <w:rPrChange w:id="44" w:author="Evan F. Bollig" w:date="2013-06-10T19:12:00Z">
            <w:rPr/>
          </w:rPrChange>
        </w:rPr>
        <w:t>Implementation of RBF-FD</w:t>
      </w:r>
    </w:p>
    <w:p w14:paraId="3887AC0D" w14:textId="0038C5EA" w:rsidR="00231106" w:rsidRPr="00BE2288" w:rsidRDefault="00231106" w:rsidP="00231106">
      <w:pPr>
        <w:pStyle w:val="ListParagraph"/>
        <w:numPr>
          <w:ilvl w:val="2"/>
          <w:numId w:val="1"/>
        </w:numPr>
        <w:rPr>
          <w:color w:val="008000"/>
          <w:rPrChange w:id="45" w:author="Evan F. Bollig" w:date="2013-06-10T19:12:00Z">
            <w:rPr/>
          </w:rPrChange>
        </w:rPr>
      </w:pPr>
      <w:r w:rsidRPr="00BE2288">
        <w:rPr>
          <w:color w:val="008000"/>
          <w:rPrChange w:id="46" w:author="Evan F. Bollig" w:date="2013-06-10T19:12:00Z">
            <w:rPr/>
          </w:rPrChange>
        </w:rPr>
        <w:t xml:space="preserve">Algorithm showing flow of RBF-FD </w:t>
      </w:r>
    </w:p>
    <w:p w14:paraId="214FACBE" w14:textId="66E15D3C" w:rsidR="00231106" w:rsidRPr="00BE2288" w:rsidRDefault="00231106" w:rsidP="00231106">
      <w:pPr>
        <w:pStyle w:val="ListParagraph"/>
        <w:numPr>
          <w:ilvl w:val="3"/>
          <w:numId w:val="1"/>
        </w:numPr>
        <w:rPr>
          <w:color w:val="008000"/>
          <w:rPrChange w:id="47" w:author="Evan F. Bollig" w:date="2013-06-10T19:12:00Z">
            <w:rPr/>
          </w:rPrChange>
        </w:rPr>
      </w:pPr>
      <w:r w:rsidRPr="00BE2288">
        <w:rPr>
          <w:color w:val="008000"/>
          <w:rPrChange w:id="48" w:author="Evan F. Bollig" w:date="2013-06-10T19:12:00Z">
            <w:rPr/>
          </w:rPrChange>
        </w:rPr>
        <w:t>Two phases</w:t>
      </w:r>
    </w:p>
    <w:p w14:paraId="08A2C161" w14:textId="3D76896B" w:rsidR="00231106" w:rsidRPr="00BE2288" w:rsidRDefault="00231106" w:rsidP="00231106">
      <w:pPr>
        <w:pStyle w:val="ListParagraph"/>
        <w:numPr>
          <w:ilvl w:val="4"/>
          <w:numId w:val="1"/>
        </w:numPr>
        <w:rPr>
          <w:color w:val="008000"/>
          <w:rPrChange w:id="49" w:author="Evan F. Bollig" w:date="2013-06-10T19:12:00Z">
            <w:rPr/>
          </w:rPrChange>
        </w:rPr>
      </w:pPr>
      <w:r w:rsidRPr="00BE2288">
        <w:rPr>
          <w:color w:val="008000"/>
          <w:rPrChange w:id="50" w:author="Evan F. Bollig" w:date="2013-06-10T19:12:00Z">
            <w:rPr/>
          </w:rPrChange>
        </w:rPr>
        <w:t>Preprocessing</w:t>
      </w:r>
    </w:p>
    <w:p w14:paraId="6EC2AD12" w14:textId="3B4EB872" w:rsidR="00231106" w:rsidRPr="00BE2288" w:rsidRDefault="00231106" w:rsidP="00231106">
      <w:pPr>
        <w:pStyle w:val="ListParagraph"/>
        <w:numPr>
          <w:ilvl w:val="4"/>
          <w:numId w:val="1"/>
        </w:numPr>
        <w:rPr>
          <w:color w:val="008000"/>
          <w:rPrChange w:id="51" w:author="Evan F. Bollig" w:date="2013-06-10T19:12:00Z">
            <w:rPr/>
          </w:rPrChange>
        </w:rPr>
      </w:pPr>
      <w:r w:rsidRPr="00BE2288">
        <w:rPr>
          <w:color w:val="008000"/>
          <w:rPrChange w:id="52" w:author="Evan F. Bollig" w:date="2013-06-10T19:12:00Z">
            <w:rPr/>
          </w:rPrChange>
        </w:rPr>
        <w:t>Application</w:t>
      </w:r>
    </w:p>
    <w:p w14:paraId="0782ADB5" w14:textId="24802E94" w:rsidR="00231106" w:rsidRPr="00BE2288" w:rsidRDefault="00231106" w:rsidP="00231106">
      <w:pPr>
        <w:pStyle w:val="ListParagraph"/>
        <w:numPr>
          <w:ilvl w:val="3"/>
          <w:numId w:val="1"/>
        </w:numPr>
        <w:rPr>
          <w:color w:val="008000"/>
          <w:rPrChange w:id="53" w:author="Evan F. Bollig" w:date="2013-06-10T19:12:00Z">
            <w:rPr/>
          </w:rPrChange>
        </w:rPr>
      </w:pPr>
      <w:r w:rsidRPr="00BE2288">
        <w:rPr>
          <w:color w:val="008000"/>
          <w:rPrChange w:id="54" w:author="Evan F. Bollig" w:date="2013-06-10T19:12:00Z">
            <w:rPr/>
          </w:rPrChange>
        </w:rPr>
        <w:t>Complexity of phases depends on choice of algorithm for each task</w:t>
      </w:r>
    </w:p>
    <w:p w14:paraId="441D0077" w14:textId="282C48F1" w:rsidR="004E4B6A" w:rsidRPr="00BE2288" w:rsidRDefault="004E4B6A" w:rsidP="004E4B6A">
      <w:pPr>
        <w:pStyle w:val="ListParagraph"/>
        <w:numPr>
          <w:ilvl w:val="3"/>
          <w:numId w:val="1"/>
        </w:numPr>
        <w:rPr>
          <w:color w:val="008000"/>
          <w:rPrChange w:id="55" w:author="Evan F. Bollig" w:date="2013-06-10T19:12:00Z">
            <w:rPr/>
          </w:rPrChange>
        </w:rPr>
      </w:pPr>
      <w:r w:rsidRPr="00BE2288">
        <w:rPr>
          <w:color w:val="008000"/>
          <w:rPrChange w:id="56" w:author="Evan F. Bollig" w:date="2013-06-10T19:12:00Z">
            <w:rPr/>
          </w:rPrChange>
        </w:rPr>
        <w:t xml:space="preserve">Phase 1 is strictly preprocessing and data can be loaded from disk to bypass on subsequent runs. </w:t>
      </w:r>
    </w:p>
    <w:p w14:paraId="2B249A11" w14:textId="77777777" w:rsidR="00011360" w:rsidRPr="00912CFD" w:rsidRDefault="00F77FAE" w:rsidP="00011360">
      <w:pPr>
        <w:pStyle w:val="ListParagraph"/>
        <w:numPr>
          <w:ilvl w:val="3"/>
          <w:numId w:val="1"/>
        </w:numPr>
        <w:rPr>
          <w:color w:val="008000"/>
          <w:rPrChange w:id="57" w:author="Evan F. Bollig" w:date="2013-06-10T21:35:00Z">
            <w:rPr/>
          </w:rPrChange>
        </w:rPr>
      </w:pPr>
      <w:r w:rsidRPr="00912CFD">
        <w:rPr>
          <w:color w:val="008000"/>
          <w:rPrChange w:id="58" w:author="Evan F. Bollig" w:date="2013-06-10T21:35:00Z">
            <w:rPr/>
          </w:rPrChange>
        </w:rPr>
        <w:t xml:space="preserve">Generally, PDEs will have time-steps making phase 2 the more computationally intense. </w:t>
      </w:r>
    </w:p>
    <w:p w14:paraId="6FFB63D4" w14:textId="36373A7F" w:rsidR="00F77FAE" w:rsidRPr="00B35149" w:rsidRDefault="00011360" w:rsidP="00011360">
      <w:pPr>
        <w:pStyle w:val="ListParagraph"/>
        <w:numPr>
          <w:ilvl w:val="3"/>
          <w:numId w:val="1"/>
        </w:numPr>
        <w:rPr>
          <w:color w:val="008000"/>
          <w:rPrChange w:id="59" w:author="Evan F. Bollig" w:date="2013-06-10T23:33:00Z">
            <w:rPr/>
          </w:rPrChange>
        </w:rPr>
      </w:pPr>
      <w:r w:rsidRPr="00B35149">
        <w:rPr>
          <w:color w:val="008000"/>
          <w:rPrChange w:id="60" w:author="Evan F. Bollig" w:date="2013-06-10T23:33:00Z">
            <w:rPr/>
          </w:rPrChange>
        </w:rPr>
        <w:t xml:space="preserve">Application phase would be similar regardless of method choice. </w:t>
      </w:r>
    </w:p>
    <w:p w14:paraId="52615D20" w14:textId="3259E993" w:rsidR="00011360" w:rsidRPr="00AB6C6A" w:rsidRDefault="00011360" w:rsidP="00011360">
      <w:pPr>
        <w:pStyle w:val="ListParagraph"/>
        <w:numPr>
          <w:ilvl w:val="3"/>
          <w:numId w:val="1"/>
        </w:numPr>
        <w:rPr>
          <w:color w:val="008000"/>
          <w:rPrChange w:id="61" w:author="Evan F. Bollig" w:date="2013-06-10T23:43:00Z">
            <w:rPr/>
          </w:rPrChange>
        </w:rPr>
      </w:pPr>
      <w:r w:rsidRPr="00AB6C6A">
        <w:rPr>
          <w:color w:val="008000"/>
          <w:rPrChange w:id="62" w:author="Evan F. Bollig" w:date="2013-06-10T23:43:00Z">
            <w:rPr/>
          </w:rPrChange>
        </w:rPr>
        <w:t>Here we discuss various design decisions within the preprocessing phase and consider poten</w:t>
      </w:r>
      <w:r w:rsidR="004E4B6A" w:rsidRPr="00AB6C6A">
        <w:rPr>
          <w:color w:val="008000"/>
          <w:rPrChange w:id="63" w:author="Evan F. Bollig" w:date="2013-06-10T23:43:00Z">
            <w:rPr/>
          </w:rPrChange>
        </w:rPr>
        <w:t xml:space="preserve">tial impacts on performance (if any). </w:t>
      </w:r>
    </w:p>
    <w:p w14:paraId="24FC042A" w14:textId="00583207" w:rsidR="00F77FAE" w:rsidRPr="00973FA7" w:rsidRDefault="00F77FAE" w:rsidP="00F77FAE">
      <w:pPr>
        <w:pStyle w:val="ListParagraph"/>
        <w:numPr>
          <w:ilvl w:val="2"/>
          <w:numId w:val="1"/>
        </w:numPr>
        <w:rPr>
          <w:color w:val="008000"/>
          <w:rPrChange w:id="64" w:author="Evan F. Bollig" w:date="2013-06-14T03:38:00Z">
            <w:rPr/>
          </w:rPrChange>
        </w:rPr>
      </w:pPr>
      <w:r w:rsidRPr="00973FA7">
        <w:rPr>
          <w:color w:val="008000"/>
          <w:rPrChange w:id="65" w:author="Evan F. Bollig" w:date="2013-06-14T03:38:00Z">
            <w:rPr/>
          </w:rPrChange>
        </w:rPr>
        <w:t>Preprocessing tasks</w:t>
      </w:r>
    </w:p>
    <w:p w14:paraId="1E3B8DAC" w14:textId="19912447" w:rsidR="00F77FAE" w:rsidRPr="00973FA7" w:rsidRDefault="00F77FAE" w:rsidP="00F77FAE">
      <w:pPr>
        <w:pStyle w:val="ListParagraph"/>
        <w:numPr>
          <w:ilvl w:val="3"/>
          <w:numId w:val="1"/>
        </w:numPr>
        <w:rPr>
          <w:color w:val="008000"/>
          <w:rPrChange w:id="66" w:author="Evan F. Bollig" w:date="2013-06-14T03:38:00Z">
            <w:rPr/>
          </w:rPrChange>
        </w:rPr>
      </w:pPr>
      <w:r w:rsidRPr="00973FA7">
        <w:rPr>
          <w:color w:val="008000"/>
          <w:rPrChange w:id="67" w:author="Evan F. Bollig" w:date="2013-06-14T03:38:00Z">
            <w:rPr/>
          </w:rPrChange>
        </w:rPr>
        <w:t>Grid Generation</w:t>
      </w:r>
    </w:p>
    <w:p w14:paraId="6DB6D187" w14:textId="00F67CE1" w:rsidR="00F77FAE" w:rsidRPr="00973FA7" w:rsidRDefault="00F77FAE" w:rsidP="00F77FAE">
      <w:pPr>
        <w:pStyle w:val="ListParagraph"/>
        <w:numPr>
          <w:ilvl w:val="4"/>
          <w:numId w:val="1"/>
        </w:numPr>
        <w:rPr>
          <w:color w:val="008000"/>
          <w:rPrChange w:id="68" w:author="Evan F. Bollig" w:date="2013-06-14T03:38:00Z">
            <w:rPr/>
          </w:rPrChange>
        </w:rPr>
      </w:pPr>
      <w:r w:rsidRPr="00973FA7">
        <w:rPr>
          <w:color w:val="008000"/>
          <w:rPrChange w:id="69" w:author="Evan F. Bollig" w:date="2013-06-14T03:38:00Z">
            <w:rPr/>
          </w:rPrChange>
        </w:rPr>
        <w:t>We can load or generate grids</w:t>
      </w:r>
    </w:p>
    <w:p w14:paraId="47894857" w14:textId="071C27CF" w:rsidR="00F77FAE" w:rsidRPr="00973FA7" w:rsidRDefault="00F77FAE" w:rsidP="00F77FAE">
      <w:pPr>
        <w:pStyle w:val="ListParagraph"/>
        <w:numPr>
          <w:ilvl w:val="4"/>
          <w:numId w:val="1"/>
        </w:numPr>
        <w:rPr>
          <w:color w:val="008000"/>
          <w:rPrChange w:id="70" w:author="Evan F. Bollig" w:date="2013-06-14T03:38:00Z">
            <w:rPr/>
          </w:rPrChange>
        </w:rPr>
      </w:pPr>
      <w:r w:rsidRPr="00973FA7">
        <w:rPr>
          <w:color w:val="008000"/>
          <w:rPrChange w:id="71" w:author="Evan F. Bollig" w:date="2013-06-14T03:38:00Z">
            <w:rPr/>
          </w:rPrChange>
        </w:rPr>
        <w:t xml:space="preserve">Regular grid is simplest and used for testing/debugging </w:t>
      </w:r>
    </w:p>
    <w:p w14:paraId="51851983" w14:textId="047530F6" w:rsidR="00E17569" w:rsidRPr="00973FA7" w:rsidRDefault="00F77FAE" w:rsidP="00E17569">
      <w:pPr>
        <w:pStyle w:val="ListParagraph"/>
        <w:numPr>
          <w:ilvl w:val="4"/>
          <w:numId w:val="1"/>
        </w:numPr>
        <w:rPr>
          <w:color w:val="008000"/>
          <w:rPrChange w:id="72" w:author="Evan F. Bollig" w:date="2013-06-14T03:38:00Z">
            <w:rPr/>
          </w:rPrChange>
        </w:rPr>
      </w:pPr>
      <w:r w:rsidRPr="00973FA7">
        <w:rPr>
          <w:color w:val="008000"/>
          <w:rPrChange w:id="73" w:author="Evan F. Bollig" w:date="2013-06-14T03:38:00Z">
            <w:rPr/>
          </w:rPrChange>
        </w:rPr>
        <w:t>For most tests on sphere we load MD node sets to confirm results with other RBF literature</w:t>
      </w:r>
    </w:p>
    <w:p w14:paraId="0B98499C" w14:textId="13BE28B3" w:rsidR="00E17569" w:rsidRPr="009A33AA" w:rsidRDefault="00E17569" w:rsidP="00F77FAE">
      <w:pPr>
        <w:pStyle w:val="ListParagraph"/>
        <w:numPr>
          <w:ilvl w:val="4"/>
          <w:numId w:val="1"/>
        </w:numPr>
        <w:rPr>
          <w:color w:val="008000"/>
          <w:rPrChange w:id="74" w:author="Evan Bollig" w:date="2013-06-14T12:55:00Z">
            <w:rPr/>
          </w:rPrChange>
        </w:rPr>
      </w:pPr>
      <w:r w:rsidRPr="009A33AA">
        <w:rPr>
          <w:color w:val="008000"/>
          <w:rPrChange w:id="75" w:author="Evan Bollig" w:date="2013-06-14T12:55:00Z">
            <w:rPr/>
          </w:rPrChange>
        </w:rPr>
        <w:t xml:space="preserve">For large node sets we also consider CVTs since they keep nodes from overlapping. </w:t>
      </w:r>
    </w:p>
    <w:p w14:paraId="29ED6811" w14:textId="012C0A50" w:rsidR="00E17569" w:rsidRPr="009A33AA" w:rsidRDefault="00E17569" w:rsidP="00E17569">
      <w:pPr>
        <w:pStyle w:val="ListParagraph"/>
        <w:numPr>
          <w:ilvl w:val="5"/>
          <w:numId w:val="1"/>
        </w:numPr>
        <w:rPr>
          <w:color w:val="008000"/>
          <w:rPrChange w:id="76" w:author="Evan Bollig" w:date="2013-06-14T12:55:00Z">
            <w:rPr/>
          </w:rPrChange>
        </w:rPr>
      </w:pPr>
      <w:r w:rsidRPr="009A33AA">
        <w:rPr>
          <w:color w:val="008000"/>
          <w:rPrChange w:id="77" w:author="Evan Bollig" w:date="2013-06-14T12:55:00Z">
            <w:rPr/>
          </w:rPrChange>
        </w:rPr>
        <w:t xml:space="preserve">Have I mentioned nodes should not coincide with RBF-FD? </w:t>
      </w:r>
    </w:p>
    <w:p w14:paraId="335569D3" w14:textId="3B98A034" w:rsidR="00FF064C" w:rsidRPr="009A33AA" w:rsidRDefault="00FF064C" w:rsidP="00FF064C">
      <w:pPr>
        <w:pStyle w:val="ListParagraph"/>
        <w:numPr>
          <w:ilvl w:val="5"/>
          <w:numId w:val="1"/>
        </w:numPr>
        <w:rPr>
          <w:color w:val="008000"/>
          <w:rPrChange w:id="78" w:author="Evan Bollig" w:date="2013-06-14T12:55:00Z">
            <w:rPr/>
          </w:rPrChange>
        </w:rPr>
      </w:pPr>
      <w:r w:rsidRPr="009A33AA">
        <w:rPr>
          <w:color w:val="008000"/>
          <w:rPrChange w:id="79" w:author="Evan Bollig" w:date="2013-06-14T12:55:00Z">
            <w:rPr/>
          </w:rPrChange>
        </w:rPr>
        <w:t>CVT simple algorithm (Lloyd’s)</w:t>
      </w:r>
    </w:p>
    <w:p w14:paraId="7CCF19AA" w14:textId="3A08DB7D" w:rsidR="00455B79" w:rsidRPr="00576BD0" w:rsidRDefault="00455B79" w:rsidP="00455B79">
      <w:pPr>
        <w:pStyle w:val="ListParagraph"/>
        <w:numPr>
          <w:ilvl w:val="3"/>
          <w:numId w:val="1"/>
        </w:numPr>
        <w:rPr>
          <w:color w:val="008000"/>
          <w:rPrChange w:id="80" w:author="Evan Bollig" w:date="2013-06-14T12:55:00Z">
            <w:rPr/>
          </w:rPrChange>
        </w:rPr>
      </w:pPr>
      <w:r w:rsidRPr="00576BD0">
        <w:rPr>
          <w:color w:val="008000"/>
          <w:rPrChange w:id="81" w:author="Evan Bollig" w:date="2013-06-14T12:55:00Z">
            <w:rPr/>
          </w:rPrChange>
        </w:rPr>
        <w:t>Stencil generation</w:t>
      </w:r>
    </w:p>
    <w:p w14:paraId="30189495" w14:textId="57399102" w:rsidR="00455B79" w:rsidRPr="00576BD0" w:rsidRDefault="00455B79" w:rsidP="00455B79">
      <w:pPr>
        <w:pStyle w:val="ListParagraph"/>
        <w:numPr>
          <w:ilvl w:val="4"/>
          <w:numId w:val="1"/>
        </w:numPr>
        <w:rPr>
          <w:color w:val="008000"/>
          <w:rPrChange w:id="82" w:author="Evan Bollig" w:date="2013-06-14T12:55:00Z">
            <w:rPr/>
          </w:rPrChange>
        </w:rPr>
      </w:pPr>
      <w:r w:rsidRPr="00576BD0">
        <w:rPr>
          <w:color w:val="008000"/>
          <w:rPrChange w:id="83" w:author="Evan Bollig" w:date="2013-06-14T12:55:00Z">
            <w:rPr/>
          </w:rPrChange>
        </w:rPr>
        <w:t xml:space="preserve">Brute force is obvious starting point, but this is </w:t>
      </w:r>
      <w:proofErr w:type="gramStart"/>
      <w:r w:rsidRPr="00576BD0">
        <w:rPr>
          <w:color w:val="008000"/>
          <w:rPrChange w:id="84" w:author="Evan Bollig" w:date="2013-06-14T12:55:00Z">
            <w:rPr/>
          </w:rPrChange>
        </w:rPr>
        <w:t>O(</w:t>
      </w:r>
      <w:proofErr w:type="gramEnd"/>
      <w:r w:rsidRPr="00576BD0">
        <w:rPr>
          <w:color w:val="008000"/>
          <w:rPrChange w:id="85" w:author="Evan Bollig" w:date="2013-06-14T12:55:00Z">
            <w:rPr/>
          </w:rPrChange>
        </w:rPr>
        <w:t xml:space="preserve">N^2). </w:t>
      </w:r>
    </w:p>
    <w:p w14:paraId="540B794E" w14:textId="289B5331" w:rsidR="00455B79" w:rsidRDefault="00455B79" w:rsidP="00455B79">
      <w:pPr>
        <w:pStyle w:val="ListParagraph"/>
        <w:numPr>
          <w:ilvl w:val="4"/>
          <w:numId w:val="1"/>
        </w:numPr>
      </w:pPr>
      <w:r>
        <w:t>K-</w:t>
      </w:r>
      <w:proofErr w:type="spellStart"/>
      <w:r>
        <w:t>DTree</w:t>
      </w:r>
      <w:proofErr w:type="spellEnd"/>
      <w:r>
        <w:t xml:space="preserve"> is used by many in the RBF world to reduce complexity to </w:t>
      </w:r>
      <w:proofErr w:type="gramStart"/>
      <w:r>
        <w:t>O(</w:t>
      </w:r>
      <w:proofErr w:type="gramEnd"/>
      <w:r>
        <w:t>N log N) search time for all stencils.</w:t>
      </w:r>
      <w:r>
        <w:tab/>
      </w:r>
    </w:p>
    <w:p w14:paraId="4380FB35" w14:textId="4631EEEE" w:rsidR="002D4701" w:rsidRDefault="002D4701" w:rsidP="002D4701">
      <w:pPr>
        <w:pStyle w:val="ListParagraph"/>
        <w:numPr>
          <w:ilvl w:val="5"/>
          <w:numId w:val="1"/>
        </w:numPr>
      </w:pPr>
      <w:proofErr w:type="spellStart"/>
      <w:r>
        <w:t>Bengt</w:t>
      </w:r>
      <w:proofErr w:type="spellEnd"/>
      <w:r>
        <w:t xml:space="preserve"> and </w:t>
      </w:r>
      <w:proofErr w:type="spellStart"/>
      <w:r>
        <w:t>Fasshauer</w:t>
      </w:r>
      <w:proofErr w:type="spellEnd"/>
      <w:r>
        <w:t xml:space="preserve"> refer to </w:t>
      </w:r>
      <w:proofErr w:type="spellStart"/>
      <w:r>
        <w:t>kDTree</w:t>
      </w:r>
      <w:proofErr w:type="spellEnd"/>
    </w:p>
    <w:p w14:paraId="5ADE98DE" w14:textId="69D350C5" w:rsidR="00455B79" w:rsidRDefault="00455B79" w:rsidP="00455B79">
      <w:pPr>
        <w:pStyle w:val="ListParagraph"/>
        <w:numPr>
          <w:ilvl w:val="5"/>
          <w:numId w:val="1"/>
        </w:numPr>
      </w:pPr>
      <w:r>
        <w:t>Complexity</w:t>
      </w:r>
    </w:p>
    <w:p w14:paraId="1FD0ABD0" w14:textId="77777777" w:rsidR="00455B79" w:rsidRDefault="00455B79" w:rsidP="00455B79">
      <w:pPr>
        <w:pStyle w:val="ListParagraph"/>
        <w:numPr>
          <w:ilvl w:val="4"/>
          <w:numId w:val="1"/>
        </w:numPr>
      </w:pPr>
      <w:r>
        <w:t xml:space="preserve">Hashing can further reduce complexity. </w:t>
      </w:r>
    </w:p>
    <w:p w14:paraId="03A3F17A" w14:textId="61C42952" w:rsidR="00455B79" w:rsidRDefault="00455B79" w:rsidP="00455B79">
      <w:pPr>
        <w:pStyle w:val="ListParagraph"/>
        <w:numPr>
          <w:ilvl w:val="5"/>
          <w:numId w:val="1"/>
        </w:numPr>
      </w:pPr>
      <w:r>
        <w:t xml:space="preserve">Borrowed from SPH, this method builds the equivalent of an axis aligned bounding box. Internal representation though, since we have node indices, we can hash the coordinates directly to a cell in AABB. </w:t>
      </w:r>
      <w:bookmarkStart w:id="86" w:name="_GoBack"/>
      <w:bookmarkEnd w:id="86"/>
    </w:p>
    <w:p w14:paraId="6FD9FEB4" w14:textId="22A4F67F" w:rsidR="002C0D33" w:rsidRDefault="002C0D33" w:rsidP="00455B79">
      <w:pPr>
        <w:pStyle w:val="ListParagraph"/>
        <w:numPr>
          <w:ilvl w:val="5"/>
          <w:numId w:val="1"/>
        </w:numPr>
      </w:pPr>
      <w:r>
        <w:t>Downside: approximate nearest neighbors</w:t>
      </w:r>
    </w:p>
    <w:p w14:paraId="661A8674" w14:textId="5AE7D03D" w:rsidR="002C0D33" w:rsidRDefault="002C0D33" w:rsidP="002C0D33">
      <w:pPr>
        <w:pStyle w:val="ListParagraph"/>
        <w:numPr>
          <w:ilvl w:val="6"/>
          <w:numId w:val="1"/>
        </w:numPr>
      </w:pPr>
      <w:r>
        <w:t xml:space="preserve">Still appropriate for RBF-FD though. No requirement to have strict Nearest Neighbors. </w:t>
      </w:r>
    </w:p>
    <w:p w14:paraId="6ACE8AD4" w14:textId="77777777" w:rsidR="00455B79" w:rsidRDefault="00455B79" w:rsidP="00455B79">
      <w:pPr>
        <w:pStyle w:val="ListParagraph"/>
        <w:numPr>
          <w:ilvl w:val="5"/>
          <w:numId w:val="1"/>
        </w:numPr>
      </w:pPr>
      <w:r>
        <w:t>Complexity.</w:t>
      </w:r>
    </w:p>
    <w:p w14:paraId="11905687" w14:textId="68B5A1E2" w:rsidR="00755CC5" w:rsidRDefault="00755CC5" w:rsidP="00755CC5">
      <w:pPr>
        <w:pStyle w:val="ListParagraph"/>
        <w:numPr>
          <w:ilvl w:val="5"/>
          <w:numId w:val="1"/>
        </w:numPr>
      </w:pPr>
      <w:r>
        <w:t xml:space="preserve">Impact of ordering on </w:t>
      </w:r>
      <w:proofErr w:type="spellStart"/>
      <w:r>
        <w:t>Sparsity</w:t>
      </w:r>
      <w:proofErr w:type="spellEnd"/>
    </w:p>
    <w:p w14:paraId="1B1038D7" w14:textId="58614C7F" w:rsidR="00755CC5" w:rsidRDefault="00755CC5" w:rsidP="00755CC5">
      <w:pPr>
        <w:pStyle w:val="ListParagraph"/>
        <w:numPr>
          <w:ilvl w:val="6"/>
          <w:numId w:val="1"/>
        </w:numPr>
      </w:pPr>
      <w:r>
        <w:t>Alternative orderings to consider</w:t>
      </w:r>
    </w:p>
    <w:p w14:paraId="7DA9A2DD" w14:textId="23B4C7CF" w:rsidR="002C0D33" w:rsidRDefault="00455B79" w:rsidP="002733D1">
      <w:pPr>
        <w:pStyle w:val="ListParagraph"/>
        <w:numPr>
          <w:ilvl w:val="4"/>
          <w:numId w:val="1"/>
        </w:numPr>
      </w:pPr>
      <w:r>
        <w:t xml:space="preserve">Performance comparison of 3 methods (incl. Figure) </w:t>
      </w:r>
    </w:p>
    <w:p w14:paraId="3BC3B991" w14:textId="5EB2CB29" w:rsidR="003D3EEC" w:rsidRDefault="003D3EEC" w:rsidP="003D3EEC">
      <w:pPr>
        <w:pStyle w:val="ListParagraph"/>
        <w:numPr>
          <w:ilvl w:val="5"/>
          <w:numId w:val="1"/>
        </w:numPr>
      </w:pPr>
      <w:r>
        <w:t xml:space="preserve">What is the minimum N and n to justify LSH? </w:t>
      </w:r>
    </w:p>
    <w:p w14:paraId="05BECD3C" w14:textId="5E4183F5" w:rsidR="003D3EEC" w:rsidRDefault="003D3EEC" w:rsidP="003D3EEC">
      <w:pPr>
        <w:pStyle w:val="ListParagraph"/>
        <w:numPr>
          <w:ilvl w:val="5"/>
          <w:numId w:val="1"/>
        </w:numPr>
      </w:pPr>
      <w:r>
        <w:t xml:space="preserve">What is the number of divisions we need in the AABB? </w:t>
      </w:r>
      <w:r w:rsidR="00697CAD">
        <w:t>SPH uses ~2-10 nodes per cell</w:t>
      </w:r>
    </w:p>
    <w:p w14:paraId="5C2B3334" w14:textId="08E793E4" w:rsidR="00F77FAE" w:rsidRDefault="00F77FAE" w:rsidP="00F77FAE">
      <w:pPr>
        <w:pStyle w:val="ListParagraph"/>
        <w:numPr>
          <w:ilvl w:val="3"/>
          <w:numId w:val="1"/>
        </w:numPr>
      </w:pPr>
      <w:r>
        <w:t>On Choosing Epsilon</w:t>
      </w:r>
      <w:r w:rsidR="00657F09">
        <w:t xml:space="preserve"> for weights</w:t>
      </w:r>
    </w:p>
    <w:p w14:paraId="54FCFFA1" w14:textId="11D9F99B" w:rsidR="00657F09" w:rsidRDefault="00657F09" w:rsidP="00657F09">
      <w:pPr>
        <w:pStyle w:val="ListParagraph"/>
        <w:numPr>
          <w:ilvl w:val="4"/>
          <w:numId w:val="1"/>
        </w:numPr>
      </w:pPr>
      <w:r>
        <w:t>Ill conditioning is an issue</w:t>
      </w:r>
    </w:p>
    <w:p w14:paraId="3721417C" w14:textId="634A042D" w:rsidR="00657F09" w:rsidRDefault="00657F09" w:rsidP="00657F09">
      <w:pPr>
        <w:pStyle w:val="ListParagraph"/>
        <w:numPr>
          <w:ilvl w:val="5"/>
          <w:numId w:val="1"/>
        </w:numPr>
      </w:pPr>
      <w:r>
        <w:t>Lots of references</w:t>
      </w:r>
      <w:r w:rsidR="002733D1">
        <w:t xml:space="preserve"> allude to this</w:t>
      </w:r>
    </w:p>
    <w:p w14:paraId="08D80BD1" w14:textId="7137CF12" w:rsidR="002733D1" w:rsidRDefault="002733D1" w:rsidP="00657F09">
      <w:pPr>
        <w:pStyle w:val="ListParagraph"/>
        <w:numPr>
          <w:ilvl w:val="5"/>
          <w:numId w:val="1"/>
        </w:numPr>
      </w:pPr>
      <w:proofErr w:type="spellStart"/>
      <w:r>
        <w:t>Bayona</w:t>
      </w:r>
      <w:proofErr w:type="spellEnd"/>
      <w:r>
        <w:t>, others seek to find the optimal for general node placement</w:t>
      </w:r>
    </w:p>
    <w:p w14:paraId="298F157B" w14:textId="050FD902" w:rsidR="002733D1" w:rsidRDefault="002733D1" w:rsidP="00657F09">
      <w:pPr>
        <w:pStyle w:val="ListParagraph"/>
        <w:numPr>
          <w:ilvl w:val="5"/>
          <w:numId w:val="1"/>
        </w:numPr>
      </w:pPr>
      <w:r>
        <w:t>Stable methods bypass this struggle</w:t>
      </w:r>
    </w:p>
    <w:p w14:paraId="290C4EE1" w14:textId="50FA026C" w:rsidR="00657F09" w:rsidRDefault="00657F09" w:rsidP="00657F09">
      <w:pPr>
        <w:pStyle w:val="ListParagraph"/>
        <w:numPr>
          <w:ilvl w:val="4"/>
          <w:numId w:val="1"/>
        </w:numPr>
      </w:pPr>
      <w:r>
        <w:t>Choose epsilon proportional to h</w:t>
      </w:r>
    </w:p>
    <w:p w14:paraId="62AE3A28" w14:textId="6A417B5D" w:rsidR="00657F09" w:rsidRDefault="00657F09" w:rsidP="00657F09">
      <w:pPr>
        <w:pStyle w:val="ListParagraph"/>
        <w:numPr>
          <w:ilvl w:val="5"/>
          <w:numId w:val="1"/>
        </w:numPr>
      </w:pPr>
      <w:r>
        <w:t>Choose epsilon as function of N</w:t>
      </w:r>
    </w:p>
    <w:p w14:paraId="3238EA3D" w14:textId="6FEE59BC" w:rsidR="00657F09" w:rsidRDefault="00657F09" w:rsidP="00657F09">
      <w:pPr>
        <w:pStyle w:val="ListParagraph"/>
        <w:numPr>
          <w:ilvl w:val="5"/>
          <w:numId w:val="1"/>
        </w:numPr>
      </w:pPr>
      <w:r>
        <w:t xml:space="preserve">Choose epsilon curve as function of </w:t>
      </w:r>
      <w:proofErr w:type="gramStart"/>
      <w:r>
        <w:t>k(</w:t>
      </w:r>
      <w:proofErr w:type="gramEnd"/>
      <w:r>
        <w:t>N)</w:t>
      </w:r>
    </w:p>
    <w:p w14:paraId="223BC6AC" w14:textId="6894DEEC" w:rsidR="00657F09" w:rsidRDefault="00657F09" w:rsidP="00657F09">
      <w:pPr>
        <w:pStyle w:val="ListParagraph"/>
        <w:numPr>
          <w:ilvl w:val="5"/>
          <w:numId w:val="1"/>
        </w:numPr>
      </w:pPr>
      <w:r>
        <w:t xml:space="preserve">We follow approach in </w:t>
      </w:r>
      <w:proofErr w:type="spellStart"/>
      <w:r>
        <w:t>Lehto</w:t>
      </w:r>
      <w:proofErr w:type="spellEnd"/>
      <w:r>
        <w:t xml:space="preserve"> et al. to choose based on </w:t>
      </w:r>
      <w:proofErr w:type="gramStart"/>
      <w:r>
        <w:t>k(</w:t>
      </w:r>
      <w:proofErr w:type="gramEnd"/>
      <w:r>
        <w:t xml:space="preserve">N) </w:t>
      </w:r>
    </w:p>
    <w:p w14:paraId="25F58612" w14:textId="1F6BA352" w:rsidR="00657F09" w:rsidRDefault="00657F09" w:rsidP="00657F09">
      <w:pPr>
        <w:pStyle w:val="ListParagraph"/>
        <w:numPr>
          <w:ilvl w:val="5"/>
          <w:numId w:val="1"/>
        </w:numPr>
      </w:pPr>
      <w:r>
        <w:t>Example</w:t>
      </w:r>
      <w:r w:rsidR="00011360">
        <w:t xml:space="preserve"> Figures</w:t>
      </w:r>
      <w:r>
        <w:t xml:space="preserve"> of contours generated following </w:t>
      </w:r>
      <w:proofErr w:type="spellStart"/>
      <w:r>
        <w:t>Lehto</w:t>
      </w:r>
      <w:proofErr w:type="spellEnd"/>
      <w:r>
        <w:t xml:space="preserve"> approach. </w:t>
      </w:r>
    </w:p>
    <w:p w14:paraId="7CB6ECB3" w14:textId="740C6D22" w:rsidR="00657F09" w:rsidRDefault="00F72267" w:rsidP="00815E3D">
      <w:pPr>
        <w:pStyle w:val="ListParagraph"/>
        <w:numPr>
          <w:ilvl w:val="0"/>
          <w:numId w:val="1"/>
        </w:numPr>
      </w:pPr>
      <w:r>
        <w:t>Parallelizing RBF-FD solutions</w:t>
      </w:r>
    </w:p>
    <w:p w14:paraId="731F4B69" w14:textId="48059AC2" w:rsidR="00011360" w:rsidRDefault="00D51C43" w:rsidP="00815E3D">
      <w:pPr>
        <w:pStyle w:val="ListParagraph"/>
        <w:numPr>
          <w:ilvl w:val="1"/>
          <w:numId w:val="1"/>
        </w:numPr>
      </w:pPr>
      <w:r>
        <w:t>As previously mentioned, the dominant cost in RBF-FD arises in the application phase when the DM is used to solve the PDE</w:t>
      </w:r>
    </w:p>
    <w:p w14:paraId="289A719F" w14:textId="2D7EC96E" w:rsidR="00D51C43" w:rsidRDefault="00D51C43" w:rsidP="00815E3D">
      <w:pPr>
        <w:pStyle w:val="ListParagraph"/>
        <w:numPr>
          <w:ilvl w:val="2"/>
          <w:numId w:val="1"/>
        </w:numPr>
      </w:pPr>
      <w:r>
        <w:t xml:space="preserve">Explicit solutions require </w:t>
      </w:r>
      <w:proofErr w:type="spellStart"/>
      <w:r>
        <w:t>SpMV</w:t>
      </w:r>
      <w:proofErr w:type="spellEnd"/>
      <w:r w:rsidR="00F72267">
        <w:t>, SAXPY for update</w:t>
      </w:r>
    </w:p>
    <w:p w14:paraId="258BEF51" w14:textId="53B626BA" w:rsidR="00831E7C" w:rsidRDefault="00D51C43" w:rsidP="00815E3D">
      <w:pPr>
        <w:pStyle w:val="ListParagraph"/>
        <w:numPr>
          <w:ilvl w:val="2"/>
          <w:numId w:val="1"/>
        </w:numPr>
      </w:pPr>
      <w:r>
        <w:t>Implicit solutions require GMRES or another iterative solver; which in turns requires</w:t>
      </w:r>
      <w:r w:rsidR="00361837">
        <w:t xml:space="preserve"> multiple</w:t>
      </w:r>
      <w:r>
        <w:t xml:space="preserve"> </w:t>
      </w:r>
      <w:proofErr w:type="spellStart"/>
      <w:r>
        <w:t>SpMV</w:t>
      </w:r>
      <w:proofErr w:type="spellEnd"/>
      <w:r w:rsidR="00F72267">
        <w:t>, SAXPY internally.</w:t>
      </w:r>
    </w:p>
    <w:p w14:paraId="614AFBB1" w14:textId="14A6973C" w:rsidR="00105FA2" w:rsidRDefault="00105FA2" w:rsidP="00815E3D">
      <w:pPr>
        <w:pStyle w:val="ListParagraph"/>
        <w:numPr>
          <w:ilvl w:val="2"/>
          <w:numId w:val="1"/>
        </w:numPr>
      </w:pPr>
      <w:r>
        <w:t xml:space="preserve">Reduce as a means to calculate norms and monitor progress of application. </w:t>
      </w:r>
    </w:p>
    <w:p w14:paraId="1BC399F4" w14:textId="2ADE7FCF" w:rsidR="00F72267" w:rsidRDefault="00F72267" w:rsidP="00815E3D">
      <w:pPr>
        <w:pStyle w:val="ListParagraph"/>
        <w:numPr>
          <w:ilvl w:val="1"/>
          <w:numId w:val="1"/>
        </w:numPr>
      </w:pPr>
      <w:r>
        <w:t>Parallelization is achieved at two levels</w:t>
      </w:r>
    </w:p>
    <w:p w14:paraId="39F5EEFF" w14:textId="19D6D235" w:rsidR="00F72267" w:rsidRDefault="00F72267" w:rsidP="00815E3D">
      <w:pPr>
        <w:pStyle w:val="ListParagraph"/>
        <w:numPr>
          <w:ilvl w:val="2"/>
          <w:numId w:val="1"/>
        </w:numPr>
      </w:pPr>
      <w:r>
        <w:t xml:space="preserve">A domain decomposition allows us to distribute the </w:t>
      </w:r>
      <w:proofErr w:type="spellStart"/>
      <w:r>
        <w:t>SpMV</w:t>
      </w:r>
      <w:proofErr w:type="spellEnd"/>
      <w:r>
        <w:t xml:space="preserve"> and </w:t>
      </w:r>
      <w:r w:rsidR="00105FA2">
        <w:t>SAXPY operations</w:t>
      </w:r>
    </w:p>
    <w:p w14:paraId="56049BC8" w14:textId="3745F26E" w:rsidR="00105FA2" w:rsidRDefault="00D96C1F" w:rsidP="00815E3D">
      <w:pPr>
        <w:pStyle w:val="ListParagraph"/>
        <w:numPr>
          <w:ilvl w:val="2"/>
          <w:numId w:val="1"/>
        </w:numPr>
      </w:pPr>
      <w:r>
        <w:t xml:space="preserve">We target the GPU with </w:t>
      </w:r>
      <w:proofErr w:type="spellStart"/>
      <w:r>
        <w:t>OpenCL</w:t>
      </w:r>
      <w:proofErr w:type="spellEnd"/>
      <w:r>
        <w:t xml:space="preserve"> and </w:t>
      </w:r>
      <w:proofErr w:type="spellStart"/>
      <w:r>
        <w:t>ViennaCL</w:t>
      </w:r>
      <w:proofErr w:type="spellEnd"/>
    </w:p>
    <w:p w14:paraId="3A09B119" w14:textId="77777777" w:rsidR="00E33CBB" w:rsidRDefault="00E33CBB" w:rsidP="00815E3D">
      <w:pPr>
        <w:pStyle w:val="ListParagraph"/>
        <w:numPr>
          <w:ilvl w:val="1"/>
          <w:numId w:val="1"/>
        </w:numPr>
      </w:pPr>
      <w:r>
        <w:t>Multi-CPU/Multi-GPU Implementation is first in the RBF-FD community</w:t>
      </w:r>
    </w:p>
    <w:p w14:paraId="20DBE9D2" w14:textId="77777777" w:rsidR="00E33CBB" w:rsidRDefault="00E33CBB" w:rsidP="00815E3D">
      <w:pPr>
        <w:pStyle w:val="ListParagraph"/>
        <w:numPr>
          <w:ilvl w:val="2"/>
          <w:numId w:val="1"/>
        </w:numPr>
      </w:pPr>
      <w:r>
        <w:t xml:space="preserve">Related work for RBF methods on GPU is limited to Schmidt </w:t>
      </w:r>
    </w:p>
    <w:p w14:paraId="22308276" w14:textId="5FA5E842" w:rsidR="00E33CBB" w:rsidRDefault="00E33CBB" w:rsidP="00815E3D">
      <w:pPr>
        <w:pStyle w:val="ListParagraph"/>
        <w:numPr>
          <w:ilvl w:val="2"/>
          <w:numId w:val="1"/>
        </w:numPr>
      </w:pPr>
      <w:r>
        <w:t xml:space="preserve">Distributed RBF methods limited to </w:t>
      </w:r>
      <w:proofErr w:type="spellStart"/>
      <w:r>
        <w:t>Knepley</w:t>
      </w:r>
      <w:proofErr w:type="spellEnd"/>
      <w:r>
        <w:t xml:space="preserve"> and a few others*</w:t>
      </w:r>
    </w:p>
    <w:p w14:paraId="7ACC03B7" w14:textId="77777777" w:rsidR="00E33CBB" w:rsidRDefault="00E33CBB" w:rsidP="00815E3D">
      <w:pPr>
        <w:pStyle w:val="ListParagraph"/>
        <w:numPr>
          <w:ilvl w:val="1"/>
          <w:numId w:val="1"/>
        </w:numPr>
      </w:pPr>
      <w:r>
        <w:t>Leveraging GPU</w:t>
      </w:r>
    </w:p>
    <w:p w14:paraId="0F632030" w14:textId="7FB77837" w:rsidR="00E139BE" w:rsidRDefault="00E139BE" w:rsidP="00815E3D">
      <w:pPr>
        <w:pStyle w:val="ListParagraph"/>
        <w:numPr>
          <w:ilvl w:val="2"/>
          <w:numId w:val="1"/>
        </w:numPr>
      </w:pPr>
      <w:r>
        <w:t>GPU features</w:t>
      </w:r>
    </w:p>
    <w:p w14:paraId="0A31459D" w14:textId="77777777" w:rsidR="00E139BE" w:rsidRDefault="00E139BE" w:rsidP="00815E3D">
      <w:pPr>
        <w:pStyle w:val="ListParagraph"/>
        <w:numPr>
          <w:ilvl w:val="3"/>
          <w:numId w:val="1"/>
        </w:numPr>
      </w:pPr>
      <w:r>
        <w:t>Memory layout</w:t>
      </w:r>
    </w:p>
    <w:p w14:paraId="310937A3" w14:textId="5BA49AD2" w:rsidR="00E139BE" w:rsidRDefault="00E139BE" w:rsidP="00815E3D">
      <w:pPr>
        <w:pStyle w:val="ListParagraph"/>
        <w:numPr>
          <w:ilvl w:val="3"/>
          <w:numId w:val="1"/>
        </w:numPr>
      </w:pPr>
      <w:r>
        <w:t>Multi-Processors</w:t>
      </w:r>
    </w:p>
    <w:p w14:paraId="54E71CAF" w14:textId="0DA495BA" w:rsidR="00E139BE" w:rsidRDefault="00E139BE" w:rsidP="00815E3D">
      <w:pPr>
        <w:pStyle w:val="ListParagraph"/>
        <w:numPr>
          <w:ilvl w:val="3"/>
          <w:numId w:val="1"/>
        </w:numPr>
      </w:pPr>
      <w:r>
        <w:t>Bandwidth</w:t>
      </w:r>
      <w:r w:rsidR="00401A39">
        <w:t xml:space="preserve"> on GPU</w:t>
      </w:r>
      <w:r w:rsidR="005A7959">
        <w:t xml:space="preserve"> (refer to Bell for significance)</w:t>
      </w:r>
    </w:p>
    <w:p w14:paraId="42D0DEF4" w14:textId="6D750D65" w:rsidR="00110758" w:rsidRDefault="00110758" w:rsidP="00815E3D">
      <w:pPr>
        <w:pStyle w:val="ListParagraph"/>
        <w:numPr>
          <w:ilvl w:val="3"/>
          <w:numId w:val="1"/>
        </w:numPr>
      </w:pPr>
      <w:r>
        <w:t>Table comparing hardware of M2070, M2090, Phi</w:t>
      </w:r>
    </w:p>
    <w:p w14:paraId="4FB9133F" w14:textId="51DCE1F2" w:rsidR="004F0D45" w:rsidRDefault="004F0D45" w:rsidP="00815E3D">
      <w:pPr>
        <w:pStyle w:val="ListParagraph"/>
        <w:numPr>
          <w:ilvl w:val="3"/>
          <w:numId w:val="1"/>
        </w:numPr>
      </w:pPr>
      <w:r>
        <w:t>Trends in hardware since 2006</w:t>
      </w:r>
    </w:p>
    <w:p w14:paraId="1D271CD9" w14:textId="579323BE" w:rsidR="000A0A5F" w:rsidRDefault="000A0A5F" w:rsidP="000A0A5F">
      <w:pPr>
        <w:pStyle w:val="ListParagraph"/>
        <w:numPr>
          <w:ilvl w:val="4"/>
          <w:numId w:val="1"/>
        </w:numPr>
      </w:pPr>
      <w:r>
        <w:t xml:space="preserve">Cheap to purchase, superior performance </w:t>
      </w:r>
    </w:p>
    <w:p w14:paraId="2861FFBA" w14:textId="77777777" w:rsidR="000A0A5F" w:rsidRDefault="000A0A5F" w:rsidP="000A0A5F">
      <w:pPr>
        <w:pStyle w:val="ListParagraph"/>
        <w:numPr>
          <w:ilvl w:val="4"/>
          <w:numId w:val="1"/>
        </w:numPr>
      </w:pPr>
      <w:r>
        <w:t>Trending technology that nearly all supercomputing centers are buying into; predominantly CUDA hardware, until 2012 when Intel released the Phi cards</w:t>
      </w:r>
    </w:p>
    <w:p w14:paraId="008A600B" w14:textId="2EB21B43" w:rsidR="000A0A5F" w:rsidRDefault="000A0A5F" w:rsidP="000A0A5F">
      <w:pPr>
        <w:pStyle w:val="ListParagraph"/>
        <w:numPr>
          <w:ilvl w:val="4"/>
          <w:numId w:val="1"/>
        </w:numPr>
        <w:rPr>
          <w:ins w:id="87" w:author="Evan Bollig" w:date="2013-06-08T18:53:00Z"/>
        </w:rPr>
      </w:pPr>
      <w:r>
        <w:t xml:space="preserve">Initially research focused on porting codes and determining the limits of the almost black-box hardware. Today it seems as though the buzz/hype over GPU computing is winding down as more and more research leverages existing code that was previously optimized for the GPU. That is understandable; focus on getting the science done, rather than the computer science. </w:t>
      </w:r>
      <w:r w:rsidR="00F93C2A">
        <w:t xml:space="preserve">Newcomers are more interested in leveraging the GPUs rather than optimizing for them. </w:t>
      </w:r>
      <w:r>
        <w:t xml:space="preserve"> </w:t>
      </w:r>
    </w:p>
    <w:p w14:paraId="0D49E790" w14:textId="66412F77" w:rsidR="00006720" w:rsidRDefault="00006720">
      <w:pPr>
        <w:pStyle w:val="ListParagraph"/>
        <w:numPr>
          <w:ilvl w:val="2"/>
          <w:numId w:val="1"/>
        </w:numPr>
        <w:rPr>
          <w:ins w:id="88" w:author="Evan Bollig" w:date="2013-06-08T18:53:00Z"/>
        </w:rPr>
        <w:pPrChange w:id="89" w:author="Evan Bollig" w:date="2013-06-08T18:53:00Z">
          <w:pPr>
            <w:pStyle w:val="ListParagraph"/>
            <w:numPr>
              <w:ilvl w:val="4"/>
              <w:numId w:val="1"/>
            </w:numPr>
            <w:ind w:left="3600" w:hanging="360"/>
          </w:pPr>
        </w:pPrChange>
      </w:pPr>
      <w:ins w:id="90" w:author="Evan Bollig" w:date="2013-06-08T18:53:00Z">
        <w:r>
          <w:t>MIC is new on scene</w:t>
        </w:r>
      </w:ins>
    </w:p>
    <w:p w14:paraId="67453CFA" w14:textId="38D412ED" w:rsidR="00006720" w:rsidRDefault="00006720">
      <w:pPr>
        <w:pStyle w:val="ListParagraph"/>
        <w:numPr>
          <w:ilvl w:val="3"/>
          <w:numId w:val="1"/>
        </w:numPr>
        <w:rPr>
          <w:ins w:id="91" w:author="Evan Bollig" w:date="2013-06-08T18:53:00Z"/>
        </w:rPr>
        <w:pPrChange w:id="92" w:author="Evan Bollig" w:date="2013-06-08T18:53:00Z">
          <w:pPr>
            <w:pStyle w:val="ListParagraph"/>
            <w:numPr>
              <w:ilvl w:val="4"/>
              <w:numId w:val="1"/>
            </w:numPr>
            <w:ind w:left="3600" w:hanging="360"/>
          </w:pPr>
        </w:pPrChange>
      </w:pPr>
      <w:ins w:id="93" w:author="Evan Bollig" w:date="2013-06-08T18:53:00Z">
        <w:r>
          <w:t>Describe hardware</w:t>
        </w:r>
      </w:ins>
    </w:p>
    <w:p w14:paraId="0F57DD5E" w14:textId="05D0B3FB" w:rsidR="00006720" w:rsidRDefault="00006720">
      <w:pPr>
        <w:pStyle w:val="ListParagraph"/>
        <w:numPr>
          <w:ilvl w:val="3"/>
          <w:numId w:val="1"/>
        </w:numPr>
        <w:rPr>
          <w:ins w:id="94" w:author="Evan Bollig" w:date="2013-06-08T18:53:00Z"/>
        </w:rPr>
        <w:pPrChange w:id="95" w:author="Evan Bollig" w:date="2013-06-08T18:53:00Z">
          <w:pPr>
            <w:pStyle w:val="ListParagraph"/>
            <w:numPr>
              <w:ilvl w:val="4"/>
              <w:numId w:val="1"/>
            </w:numPr>
            <w:ind w:left="3600" w:hanging="360"/>
          </w:pPr>
        </w:pPrChange>
      </w:pPr>
      <w:ins w:id="96" w:author="Evan Bollig" w:date="2013-06-08T18:53:00Z">
        <w:r>
          <w:t xml:space="preserve">State that we are </w:t>
        </w:r>
      </w:ins>
      <w:ins w:id="97" w:author="Evan Bollig" w:date="2013-06-08T19:00:00Z">
        <w:r w:rsidR="00FC532E">
          <w:t>just starting</w:t>
        </w:r>
      </w:ins>
      <w:ins w:id="98" w:author="Evan Bollig" w:date="2013-06-08T18:53:00Z">
        <w:r>
          <w:t xml:space="preserve"> </w:t>
        </w:r>
      </w:ins>
      <w:ins w:id="99" w:author="Evan Bollig" w:date="2013-06-08T19:00:00Z">
        <w:r w:rsidR="00FC532E">
          <w:t>investigations</w:t>
        </w:r>
      </w:ins>
      <w:ins w:id="100" w:author="Evan Bollig" w:date="2013-06-08T18:53:00Z">
        <w:r>
          <w:t xml:space="preserve"> but results are not included here. </w:t>
        </w:r>
      </w:ins>
    </w:p>
    <w:p w14:paraId="33333F81" w14:textId="61BAF0D2" w:rsidR="00006720" w:rsidRDefault="00006720" w:rsidP="00006720">
      <w:pPr>
        <w:pStyle w:val="ListParagraph"/>
        <w:numPr>
          <w:ilvl w:val="4"/>
          <w:numId w:val="1"/>
        </w:numPr>
        <w:rPr>
          <w:ins w:id="101" w:author="Evan Bollig" w:date="2013-06-08T18:59:00Z"/>
        </w:rPr>
      </w:pPr>
      <w:ins w:id="102" w:author="Evan Bollig" w:date="2013-06-08T18:53:00Z">
        <w:r>
          <w:t>Too soon to tell what benefits</w:t>
        </w:r>
      </w:ins>
    </w:p>
    <w:p w14:paraId="628AFE7A" w14:textId="13749A4D" w:rsidR="00006720" w:rsidRDefault="00006720">
      <w:pPr>
        <w:pStyle w:val="ListParagraph"/>
        <w:numPr>
          <w:ilvl w:val="3"/>
          <w:numId w:val="1"/>
        </w:numPr>
        <w:pPrChange w:id="103" w:author="Evan Bollig" w:date="2013-06-08T18:59:00Z">
          <w:pPr>
            <w:pStyle w:val="ListParagraph"/>
            <w:numPr>
              <w:ilvl w:val="4"/>
              <w:numId w:val="1"/>
            </w:numPr>
            <w:ind w:left="3600" w:hanging="360"/>
          </w:pPr>
        </w:pPrChange>
      </w:pPr>
      <w:ins w:id="104" w:author="Evan Bollig" w:date="2013-06-08T18:59:00Z">
        <w:r>
          <w:t xml:space="preserve">MIC has pragmas and </w:t>
        </w:r>
        <w:proofErr w:type="spellStart"/>
        <w:r>
          <w:t>OpenCL</w:t>
        </w:r>
        <w:proofErr w:type="spellEnd"/>
        <w:r>
          <w:t xml:space="preserve"> support (beta 2012/2013). </w:t>
        </w:r>
      </w:ins>
    </w:p>
    <w:p w14:paraId="030BD9A5" w14:textId="2C33B76D" w:rsidR="00E139BE" w:rsidRDefault="00E33CBB" w:rsidP="00815E3D">
      <w:pPr>
        <w:pStyle w:val="ListParagraph"/>
        <w:numPr>
          <w:ilvl w:val="2"/>
          <w:numId w:val="1"/>
        </w:numPr>
      </w:pPr>
      <w:r>
        <w:t xml:space="preserve">Choice to work with </w:t>
      </w:r>
      <w:proofErr w:type="spellStart"/>
      <w:r w:rsidR="00E139BE">
        <w:t>OpenCL</w:t>
      </w:r>
      <w:proofErr w:type="spellEnd"/>
      <w:r w:rsidR="00E139BE">
        <w:t xml:space="preserve"> </w:t>
      </w:r>
      <w:r>
        <w:t xml:space="preserve">and language </w:t>
      </w:r>
      <w:r w:rsidR="00E139BE">
        <w:t>summary</w:t>
      </w:r>
    </w:p>
    <w:p w14:paraId="64DDF253" w14:textId="7FAF7068" w:rsidR="00EA19A1" w:rsidRDefault="00EA19A1" w:rsidP="00815E3D">
      <w:pPr>
        <w:pStyle w:val="ListParagraph"/>
        <w:numPr>
          <w:ilvl w:val="3"/>
          <w:numId w:val="1"/>
        </w:numPr>
      </w:pPr>
      <w:r>
        <w:t xml:space="preserve">Functional portability </w:t>
      </w:r>
      <w:proofErr w:type="spellStart"/>
      <w:r>
        <w:t>vs</w:t>
      </w:r>
      <w:proofErr w:type="spellEnd"/>
      <w:r>
        <w:t xml:space="preserve"> performance portability</w:t>
      </w:r>
    </w:p>
    <w:p w14:paraId="61789646" w14:textId="758F7680" w:rsidR="00AF567F" w:rsidRDefault="00AF567F" w:rsidP="00815E3D">
      <w:pPr>
        <w:pStyle w:val="ListParagraph"/>
        <w:numPr>
          <w:ilvl w:val="3"/>
          <w:numId w:val="1"/>
        </w:numPr>
      </w:pPr>
      <w:r>
        <w:t>Promise for open standard</w:t>
      </w:r>
      <w:r w:rsidR="00841F07">
        <w:t xml:space="preserve"> in parallel languages</w:t>
      </w:r>
    </w:p>
    <w:p w14:paraId="63FE7205" w14:textId="77777777" w:rsidR="00AF567F" w:rsidRDefault="00AF567F" w:rsidP="00815E3D">
      <w:pPr>
        <w:pStyle w:val="ListParagraph"/>
        <w:numPr>
          <w:ilvl w:val="3"/>
          <w:numId w:val="1"/>
        </w:numPr>
      </w:pPr>
      <w:r>
        <w:t xml:space="preserve">Work-Items, Work-Groups, </w:t>
      </w:r>
      <w:proofErr w:type="spellStart"/>
      <w:r>
        <w:t>NDRange</w:t>
      </w:r>
      <w:proofErr w:type="spellEnd"/>
      <w:r>
        <w:t>, etc.</w:t>
      </w:r>
    </w:p>
    <w:p w14:paraId="336915DD" w14:textId="77777777" w:rsidR="00AF567F" w:rsidRDefault="00AF567F" w:rsidP="00815E3D">
      <w:pPr>
        <w:pStyle w:val="ListParagraph"/>
        <w:numPr>
          <w:ilvl w:val="3"/>
          <w:numId w:val="1"/>
        </w:numPr>
      </w:pPr>
      <w:r>
        <w:t>Local memory</w:t>
      </w:r>
    </w:p>
    <w:p w14:paraId="2B497411" w14:textId="7BD4903A" w:rsidR="00AA0998" w:rsidRDefault="00AA0998" w:rsidP="00815E3D">
      <w:pPr>
        <w:pStyle w:val="ListParagraph"/>
        <w:numPr>
          <w:ilvl w:val="3"/>
          <w:numId w:val="1"/>
        </w:numPr>
      </w:pPr>
      <w:r>
        <w:t>Asynchronous kernel execution, Queues</w:t>
      </w:r>
    </w:p>
    <w:p w14:paraId="3BF68838" w14:textId="24ADF0A4" w:rsidR="00AA0998" w:rsidRDefault="00AA0998" w:rsidP="00815E3D">
      <w:pPr>
        <w:pStyle w:val="ListParagraph"/>
        <w:numPr>
          <w:ilvl w:val="3"/>
          <w:numId w:val="1"/>
        </w:numPr>
      </w:pPr>
      <w:r>
        <w:t>Memory transfers</w:t>
      </w:r>
    </w:p>
    <w:p w14:paraId="3770A9B6" w14:textId="39227678" w:rsidR="000B66B0" w:rsidRDefault="000B66B0" w:rsidP="00815E3D">
      <w:pPr>
        <w:pStyle w:val="ListParagraph"/>
        <w:numPr>
          <w:ilvl w:val="3"/>
          <w:numId w:val="1"/>
        </w:numPr>
      </w:pPr>
      <w:r>
        <w:t xml:space="preserve">How does it compare to CUDA? </w:t>
      </w:r>
      <w:proofErr w:type="spellStart"/>
      <w:r>
        <w:t>OpenACC</w:t>
      </w:r>
      <w:proofErr w:type="spellEnd"/>
      <w:r>
        <w:t xml:space="preserve">? </w:t>
      </w:r>
    </w:p>
    <w:p w14:paraId="782B888D" w14:textId="5F2A05DC" w:rsidR="000B66B0" w:rsidRDefault="000B66B0" w:rsidP="000B66B0">
      <w:pPr>
        <w:pStyle w:val="ListParagraph"/>
        <w:numPr>
          <w:ilvl w:val="4"/>
          <w:numId w:val="1"/>
        </w:numPr>
      </w:pPr>
      <w:proofErr w:type="spellStart"/>
      <w:r>
        <w:t>OpenCL</w:t>
      </w:r>
      <w:proofErr w:type="spellEnd"/>
      <w:r>
        <w:t xml:space="preserve"> attempts to harness the power of all hardware. Supports ATI, </w:t>
      </w:r>
      <w:proofErr w:type="spellStart"/>
      <w:r>
        <w:t>Nvidia</w:t>
      </w:r>
      <w:proofErr w:type="spellEnd"/>
      <w:r>
        <w:t xml:space="preserve">, etc. Even has support for Cell BE and Phi. </w:t>
      </w:r>
    </w:p>
    <w:p w14:paraId="6C224DD0" w14:textId="7B100464" w:rsidR="00997721" w:rsidRDefault="00997721" w:rsidP="000B66B0">
      <w:pPr>
        <w:pStyle w:val="ListParagraph"/>
        <w:numPr>
          <w:ilvl w:val="4"/>
          <w:numId w:val="1"/>
        </w:numPr>
      </w:pPr>
      <w:r>
        <w:t>No support for direct MPI communication (e.g., CUDA-MPI)</w:t>
      </w:r>
    </w:p>
    <w:p w14:paraId="110F14DB" w14:textId="2EE79055" w:rsidR="00594314" w:rsidRDefault="00594314" w:rsidP="00815E3D">
      <w:pPr>
        <w:pStyle w:val="ListParagraph"/>
        <w:numPr>
          <w:ilvl w:val="3"/>
          <w:numId w:val="1"/>
        </w:numPr>
      </w:pPr>
      <w:r>
        <w:t>Language notation is heavy. Simplification is a must.</w:t>
      </w:r>
    </w:p>
    <w:p w14:paraId="0A9FC8D0" w14:textId="74E1402A" w:rsidR="00594314" w:rsidRDefault="00594314" w:rsidP="00815E3D">
      <w:pPr>
        <w:pStyle w:val="ListParagraph"/>
        <w:numPr>
          <w:ilvl w:val="4"/>
          <w:numId w:val="1"/>
        </w:numPr>
      </w:pPr>
      <w:proofErr w:type="spellStart"/>
      <w:r>
        <w:t>OpenCL</w:t>
      </w:r>
      <w:proofErr w:type="spellEnd"/>
      <w:r>
        <w:t xml:space="preserve"> C++ headers are one option, but this does not simplify the task our problem</w:t>
      </w:r>
    </w:p>
    <w:p w14:paraId="0498CC46" w14:textId="35AF5B65" w:rsidR="00594314" w:rsidRDefault="00594314" w:rsidP="00815E3D">
      <w:pPr>
        <w:pStyle w:val="ListParagraph"/>
        <w:numPr>
          <w:ilvl w:val="4"/>
          <w:numId w:val="1"/>
        </w:numPr>
      </w:pPr>
      <w:r>
        <w:t>Approach our problem from a higher level of abstraction with a sparse matri</w:t>
      </w:r>
      <w:r w:rsidR="00986B54">
        <w:t xml:space="preserve">x library and primitives like </w:t>
      </w:r>
      <w:proofErr w:type="spellStart"/>
      <w:r w:rsidR="00986B54">
        <w:t>SpMV</w:t>
      </w:r>
      <w:proofErr w:type="spellEnd"/>
      <w:r w:rsidR="00986B54">
        <w:t xml:space="preserve">. Answer question: why use libraries like </w:t>
      </w:r>
      <w:proofErr w:type="spellStart"/>
      <w:r w:rsidR="00986B54">
        <w:t>ViennaCL</w:t>
      </w:r>
      <w:proofErr w:type="spellEnd"/>
      <w:r w:rsidR="00986B54">
        <w:t xml:space="preserve">? </w:t>
      </w:r>
    </w:p>
    <w:p w14:paraId="4863BF51" w14:textId="1D747360" w:rsidR="00986B54" w:rsidRDefault="00986B54" w:rsidP="00815E3D">
      <w:pPr>
        <w:pStyle w:val="ListParagraph"/>
        <w:numPr>
          <w:ilvl w:val="5"/>
          <w:numId w:val="1"/>
        </w:numPr>
      </w:pPr>
      <w:r>
        <w:t>Faster development</w:t>
      </w:r>
    </w:p>
    <w:p w14:paraId="23520AC9" w14:textId="5FE6933A" w:rsidR="00986B54" w:rsidRDefault="00986B54" w:rsidP="00815E3D">
      <w:pPr>
        <w:pStyle w:val="ListParagraph"/>
        <w:numPr>
          <w:ilvl w:val="5"/>
          <w:numId w:val="1"/>
        </w:numPr>
      </w:pPr>
      <w:r>
        <w:t>Public project with shared interests</w:t>
      </w:r>
    </w:p>
    <w:p w14:paraId="2BAB070A" w14:textId="3EFC1A6D" w:rsidR="00986B54" w:rsidRDefault="00986B54" w:rsidP="00815E3D">
      <w:pPr>
        <w:pStyle w:val="ListParagraph"/>
        <w:numPr>
          <w:ilvl w:val="5"/>
          <w:numId w:val="1"/>
        </w:numPr>
      </w:pPr>
      <w:r>
        <w:t>Simple API</w:t>
      </w:r>
    </w:p>
    <w:p w14:paraId="6A2FA35C" w14:textId="11159E1C" w:rsidR="000B66B0" w:rsidRDefault="000B66B0" w:rsidP="000B66B0">
      <w:pPr>
        <w:pStyle w:val="ListParagraph"/>
        <w:numPr>
          <w:ilvl w:val="3"/>
          <w:numId w:val="1"/>
        </w:numPr>
      </w:pPr>
      <w:r>
        <w:t xml:space="preserve">Why avoid the language? </w:t>
      </w:r>
    </w:p>
    <w:p w14:paraId="409AE37A" w14:textId="38101BCA" w:rsidR="000B66B0" w:rsidRDefault="000B66B0" w:rsidP="000B66B0">
      <w:pPr>
        <w:pStyle w:val="ListParagraph"/>
        <w:numPr>
          <w:ilvl w:val="4"/>
          <w:numId w:val="1"/>
        </w:numPr>
      </w:pPr>
      <w:r>
        <w:t>Changes are occurring too fast</w:t>
      </w:r>
    </w:p>
    <w:p w14:paraId="3975FA0F" w14:textId="296917E0" w:rsidR="000B66B0" w:rsidRDefault="000B66B0" w:rsidP="000B66B0">
      <w:pPr>
        <w:pStyle w:val="ListParagraph"/>
        <w:numPr>
          <w:ilvl w:val="5"/>
          <w:numId w:val="1"/>
        </w:numPr>
      </w:pPr>
      <w:r>
        <w:t>Hardware is great for performance (&gt;1TFLOP) compared to price to purchase (&lt;$1K)</w:t>
      </w:r>
    </w:p>
    <w:p w14:paraId="1500E18A" w14:textId="53BC8B12" w:rsidR="000B66B0" w:rsidRDefault="000B66B0" w:rsidP="000B66B0">
      <w:pPr>
        <w:pStyle w:val="ListParagraph"/>
        <w:numPr>
          <w:ilvl w:val="5"/>
          <w:numId w:val="1"/>
        </w:numPr>
      </w:pPr>
      <w:r>
        <w:t>But h</w:t>
      </w:r>
      <w:r w:rsidR="00BC09E4">
        <w:t xml:space="preserve">ardware is arriving at an incredible rate. </w:t>
      </w:r>
    </w:p>
    <w:p w14:paraId="7A7E20C8" w14:textId="297C607A" w:rsidR="00BC09E4" w:rsidRDefault="00BC09E4" w:rsidP="000B66B0">
      <w:pPr>
        <w:pStyle w:val="ListParagraph"/>
        <w:numPr>
          <w:ilvl w:val="5"/>
          <w:numId w:val="1"/>
        </w:numPr>
      </w:pPr>
      <w:r>
        <w:t xml:space="preserve">Not to mention adoption is successful in existing codes where optimization was possible on day 1. For codes developing from scratch it is still easier to debug without using the hardware. Most problems that people would put on GPU can be reduced to some BLAS or LAPACK primitive, so it makes sense to </w:t>
      </w:r>
      <w:r w:rsidR="005E7906">
        <w:t xml:space="preserve">use a library like </w:t>
      </w:r>
      <w:proofErr w:type="spellStart"/>
      <w:r w:rsidR="005E7906">
        <w:t>ViennaCL</w:t>
      </w:r>
      <w:proofErr w:type="spellEnd"/>
    </w:p>
    <w:p w14:paraId="0AAD5E87" w14:textId="6A83F9B1" w:rsidR="000B66B0" w:rsidRDefault="000B66B0" w:rsidP="000B66B0">
      <w:pPr>
        <w:pStyle w:val="ListParagraph"/>
        <w:numPr>
          <w:ilvl w:val="4"/>
          <w:numId w:val="1"/>
        </w:numPr>
      </w:pPr>
      <w:proofErr w:type="spellStart"/>
      <w:r>
        <w:t>ViennaCL</w:t>
      </w:r>
      <w:proofErr w:type="spellEnd"/>
      <w:r>
        <w:t xml:space="preserve"> already adopted back-end switch for </w:t>
      </w:r>
      <w:proofErr w:type="spellStart"/>
      <w:r>
        <w:t>OpenMP</w:t>
      </w:r>
      <w:proofErr w:type="spellEnd"/>
      <w:r>
        <w:t xml:space="preserve">, CUDA and </w:t>
      </w:r>
      <w:proofErr w:type="spellStart"/>
      <w:r>
        <w:t>OpenCL</w:t>
      </w:r>
      <w:proofErr w:type="spellEnd"/>
      <w:r>
        <w:t xml:space="preserve"> to allow more versatility.</w:t>
      </w:r>
    </w:p>
    <w:p w14:paraId="640EEDDD" w14:textId="1D9E9190" w:rsidR="000B66B0" w:rsidRDefault="000B66B0" w:rsidP="002525C0">
      <w:pPr>
        <w:pStyle w:val="ListParagraph"/>
        <w:numPr>
          <w:ilvl w:val="5"/>
          <w:numId w:val="1"/>
        </w:numPr>
        <w:rPr>
          <w:ins w:id="105" w:author="Evan Bollig" w:date="2013-06-08T18:59:00Z"/>
        </w:rPr>
      </w:pPr>
      <w:r>
        <w:t xml:space="preserve">Whatever vendor or language available libraries like </w:t>
      </w:r>
      <w:proofErr w:type="spellStart"/>
      <w:r>
        <w:t>ViennaCL</w:t>
      </w:r>
      <w:proofErr w:type="spellEnd"/>
      <w:r>
        <w:t xml:space="preserve"> will adapt and our code will change little.</w:t>
      </w:r>
    </w:p>
    <w:p w14:paraId="5BB58C9E" w14:textId="5EE06B8E" w:rsidR="00006720" w:rsidRDefault="00006720">
      <w:pPr>
        <w:pStyle w:val="ListParagraph"/>
        <w:numPr>
          <w:ilvl w:val="3"/>
          <w:numId w:val="1"/>
        </w:numPr>
        <w:rPr>
          <w:ins w:id="106" w:author="Evan Bollig" w:date="2013-06-08T19:00:00Z"/>
        </w:rPr>
        <w:pPrChange w:id="107" w:author="Evan Bollig" w:date="2013-06-08T18:59:00Z">
          <w:pPr>
            <w:pStyle w:val="ListParagraph"/>
            <w:numPr>
              <w:ilvl w:val="5"/>
              <w:numId w:val="1"/>
            </w:numPr>
            <w:ind w:left="4320" w:hanging="360"/>
          </w:pPr>
        </w:pPrChange>
      </w:pPr>
      <w:ins w:id="108" w:author="Evan Bollig" w:date="2013-06-08T18:59:00Z">
        <w:r>
          <w:t xml:space="preserve">MIC limitations in </w:t>
        </w:r>
        <w:proofErr w:type="spellStart"/>
        <w:r>
          <w:t>OpenCL</w:t>
        </w:r>
        <w:proofErr w:type="spellEnd"/>
        <w:r>
          <w:t xml:space="preserve"> </w:t>
        </w:r>
      </w:ins>
    </w:p>
    <w:p w14:paraId="4EA7B33D" w14:textId="51FB54E8" w:rsidR="000E5046" w:rsidRDefault="000E5046">
      <w:pPr>
        <w:pStyle w:val="ListParagraph"/>
        <w:numPr>
          <w:ilvl w:val="4"/>
          <w:numId w:val="1"/>
        </w:numPr>
        <w:rPr>
          <w:ins w:id="109" w:author="Evan Bollig" w:date="2013-06-08T19:00:00Z"/>
        </w:rPr>
        <w:pPrChange w:id="110" w:author="Evan Bollig" w:date="2013-06-08T19:00:00Z">
          <w:pPr>
            <w:pStyle w:val="ListParagraph"/>
            <w:numPr>
              <w:ilvl w:val="5"/>
              <w:numId w:val="1"/>
            </w:numPr>
            <w:ind w:left="4320" w:hanging="360"/>
          </w:pPr>
        </w:pPrChange>
      </w:pPr>
      <w:ins w:id="111" w:author="Evan Bollig" w:date="2013-06-08T19:00:00Z">
        <w:r>
          <w:t>Images</w:t>
        </w:r>
      </w:ins>
    </w:p>
    <w:p w14:paraId="1293FA70" w14:textId="24F12803" w:rsidR="000E5046" w:rsidRDefault="000E5046">
      <w:pPr>
        <w:pStyle w:val="ListParagraph"/>
        <w:numPr>
          <w:ilvl w:val="4"/>
          <w:numId w:val="1"/>
        </w:numPr>
        <w:rPr>
          <w:ins w:id="112" w:author="Evan Bollig" w:date="2013-06-08T19:00:00Z"/>
        </w:rPr>
        <w:pPrChange w:id="113" w:author="Evan Bollig" w:date="2013-06-08T19:00:00Z">
          <w:pPr>
            <w:pStyle w:val="ListParagraph"/>
            <w:numPr>
              <w:ilvl w:val="5"/>
              <w:numId w:val="1"/>
            </w:numPr>
            <w:ind w:left="4320" w:hanging="360"/>
          </w:pPr>
        </w:pPrChange>
      </w:pPr>
      <w:ins w:id="114" w:author="Evan Bollig" w:date="2013-06-08T19:00:00Z">
        <w:r>
          <w:t>Device Fission</w:t>
        </w:r>
      </w:ins>
    </w:p>
    <w:p w14:paraId="31F5274B" w14:textId="5298C4AB" w:rsidR="000E5046" w:rsidRDefault="000E5046">
      <w:pPr>
        <w:pStyle w:val="ListParagraph"/>
        <w:numPr>
          <w:ilvl w:val="4"/>
          <w:numId w:val="1"/>
        </w:numPr>
        <w:pPrChange w:id="115" w:author="Evan Bollig" w:date="2013-06-08T19:00:00Z">
          <w:pPr>
            <w:pStyle w:val="ListParagraph"/>
            <w:numPr>
              <w:ilvl w:val="5"/>
              <w:numId w:val="1"/>
            </w:numPr>
            <w:ind w:left="4320" w:hanging="360"/>
          </w:pPr>
        </w:pPrChange>
      </w:pPr>
      <w:ins w:id="116" w:author="Evan Bollig" w:date="2013-06-08T19:00:00Z">
        <w:r>
          <w:t>No such limitations in GPU, but language is in beta</w:t>
        </w:r>
      </w:ins>
    </w:p>
    <w:p w14:paraId="117247F8" w14:textId="342D8BAF" w:rsidR="00D96C1F" w:rsidRDefault="00D96C1F" w:rsidP="00815E3D">
      <w:pPr>
        <w:pStyle w:val="ListParagraph"/>
        <w:numPr>
          <w:ilvl w:val="2"/>
          <w:numId w:val="1"/>
        </w:numPr>
      </w:pPr>
      <w:r>
        <w:t>GPU hardware features</w:t>
      </w:r>
    </w:p>
    <w:p w14:paraId="7F4FA7F8" w14:textId="2E241D48" w:rsidR="008B7E5F" w:rsidRDefault="008B7E5F" w:rsidP="00815E3D">
      <w:pPr>
        <w:pStyle w:val="ListParagraph"/>
        <w:numPr>
          <w:ilvl w:val="3"/>
          <w:numId w:val="1"/>
        </w:numPr>
      </w:pPr>
      <w:r>
        <w:t xml:space="preserve">Custom kernels with one thread </w:t>
      </w:r>
      <w:proofErr w:type="spellStart"/>
      <w:r>
        <w:t>vs</w:t>
      </w:r>
      <w:proofErr w:type="spellEnd"/>
      <w:r>
        <w:t xml:space="preserve"> one warp</w:t>
      </w:r>
    </w:p>
    <w:p w14:paraId="1D2F176F" w14:textId="32A2B991" w:rsidR="00D96C1F" w:rsidRDefault="00D96C1F" w:rsidP="00815E3D">
      <w:pPr>
        <w:pStyle w:val="ListParagraph"/>
        <w:numPr>
          <w:ilvl w:val="2"/>
          <w:numId w:val="1"/>
        </w:numPr>
      </w:pPr>
      <w:proofErr w:type="spellStart"/>
      <w:r>
        <w:t>SpMV</w:t>
      </w:r>
      <w:proofErr w:type="spellEnd"/>
      <w:r>
        <w:t xml:space="preserve"> will be bandwidth limited</w:t>
      </w:r>
    </w:p>
    <w:p w14:paraId="27B5CB04" w14:textId="44527F54" w:rsidR="00D96C1F" w:rsidRDefault="00D96C1F" w:rsidP="00815E3D">
      <w:pPr>
        <w:pStyle w:val="ListParagraph"/>
        <w:numPr>
          <w:ilvl w:val="3"/>
          <w:numId w:val="1"/>
        </w:numPr>
      </w:pPr>
      <w:r>
        <w:t>2:1 operations; or 1:1 if a fused multiply and add is used</w:t>
      </w:r>
    </w:p>
    <w:p w14:paraId="7D32E5C3" w14:textId="77777777" w:rsidR="008B7E5F" w:rsidRDefault="008B7E5F" w:rsidP="00815E3D">
      <w:pPr>
        <w:pStyle w:val="ListParagraph"/>
        <w:numPr>
          <w:ilvl w:val="2"/>
          <w:numId w:val="1"/>
        </w:numPr>
      </w:pPr>
      <w:r>
        <w:t xml:space="preserve">Custom kernels </w:t>
      </w:r>
      <w:proofErr w:type="spellStart"/>
      <w:r>
        <w:t>vs</w:t>
      </w:r>
      <w:proofErr w:type="spellEnd"/>
      <w:r>
        <w:t xml:space="preserve"> libraries like </w:t>
      </w:r>
      <w:proofErr w:type="spellStart"/>
      <w:r>
        <w:t>ViennaCL</w:t>
      </w:r>
      <w:proofErr w:type="spellEnd"/>
    </w:p>
    <w:p w14:paraId="10FF6624" w14:textId="6A373D6F" w:rsidR="00382684" w:rsidRDefault="00382684" w:rsidP="00815E3D">
      <w:pPr>
        <w:pStyle w:val="ListParagraph"/>
        <w:numPr>
          <w:ilvl w:val="3"/>
          <w:numId w:val="1"/>
        </w:numPr>
      </w:pPr>
      <w:r>
        <w:t>Simple interface where transfer to/from GPU happens behind the scenes; incl. Kernels</w:t>
      </w:r>
    </w:p>
    <w:p w14:paraId="7078ED5F" w14:textId="0AFCCFDB" w:rsidR="00382684" w:rsidRDefault="00382684" w:rsidP="00815E3D">
      <w:pPr>
        <w:pStyle w:val="ListParagraph"/>
        <w:numPr>
          <w:ilvl w:val="3"/>
          <w:numId w:val="1"/>
        </w:numPr>
      </w:pPr>
      <w:r>
        <w:t>Fast prototyping</w:t>
      </w:r>
    </w:p>
    <w:p w14:paraId="643CC920" w14:textId="5F15280D" w:rsidR="00382684" w:rsidRDefault="00382684" w:rsidP="00815E3D">
      <w:pPr>
        <w:pStyle w:val="ListParagraph"/>
        <w:numPr>
          <w:ilvl w:val="3"/>
          <w:numId w:val="1"/>
        </w:numPr>
      </w:pPr>
      <w:r>
        <w:t>Compatibility with BOOST, Eigen, MKL</w:t>
      </w:r>
    </w:p>
    <w:p w14:paraId="1FBEC85F" w14:textId="741EDD1A" w:rsidR="00382684" w:rsidRDefault="00382684" w:rsidP="00815E3D">
      <w:pPr>
        <w:pStyle w:val="ListParagraph"/>
        <w:numPr>
          <w:ilvl w:val="4"/>
          <w:numId w:val="1"/>
        </w:numPr>
      </w:pPr>
      <w:r>
        <w:t xml:space="preserve">BOOST in turn has compatibility with </w:t>
      </w:r>
    </w:p>
    <w:p w14:paraId="01229C7A" w14:textId="5540F0C1" w:rsidR="00D96C1F" w:rsidRDefault="00080FBC" w:rsidP="00815E3D">
      <w:pPr>
        <w:pStyle w:val="ListParagraph"/>
        <w:numPr>
          <w:ilvl w:val="3"/>
          <w:numId w:val="1"/>
        </w:numPr>
        <w:rPr>
          <w:ins w:id="117" w:author="Evan Bollig" w:date="2013-06-08T18:47:00Z"/>
        </w:rPr>
      </w:pPr>
      <w:del w:id="118" w:author="Evan Bollig" w:date="2013-06-08T18:44:00Z">
        <w:r w:rsidDel="006131A2">
          <w:delText xml:space="preserve">ViennaCL </w:delText>
        </w:r>
      </w:del>
      <w:proofErr w:type="spellStart"/>
      <w:ins w:id="119" w:author="Evan Bollig" w:date="2013-06-08T18:44:00Z">
        <w:r w:rsidR="006131A2">
          <w:t>SpMV</w:t>
        </w:r>
        <w:proofErr w:type="spellEnd"/>
        <w:r w:rsidR="006131A2">
          <w:t xml:space="preserve"> </w:t>
        </w:r>
      </w:ins>
      <w:r>
        <w:t xml:space="preserve">formats </w:t>
      </w:r>
    </w:p>
    <w:p w14:paraId="271C2248" w14:textId="47D96E9C" w:rsidR="001467AD" w:rsidRDefault="001467AD">
      <w:pPr>
        <w:pStyle w:val="ListParagraph"/>
        <w:numPr>
          <w:ilvl w:val="4"/>
          <w:numId w:val="1"/>
        </w:numPr>
        <w:rPr>
          <w:ins w:id="120" w:author="Evan Bollig" w:date="2013-06-08T18:47:00Z"/>
        </w:rPr>
        <w:pPrChange w:id="121" w:author="Evan Bollig" w:date="2013-06-08T18:47:00Z">
          <w:pPr>
            <w:pStyle w:val="ListParagraph"/>
            <w:numPr>
              <w:ilvl w:val="3"/>
              <w:numId w:val="1"/>
            </w:numPr>
            <w:ind w:left="2880" w:hanging="360"/>
          </w:pPr>
        </w:pPrChange>
      </w:pPr>
      <w:ins w:id="122" w:author="Evan Bollig" w:date="2013-06-08T18:47:00Z">
        <w:r>
          <w:t xml:space="preserve">Focus on </w:t>
        </w:r>
        <w:proofErr w:type="spellStart"/>
        <w:r>
          <w:t>ViennaCL</w:t>
        </w:r>
        <w:proofErr w:type="spellEnd"/>
        <w:r>
          <w:t xml:space="preserve"> and </w:t>
        </w:r>
        <w:proofErr w:type="spellStart"/>
        <w:r>
          <w:t>clSpMV</w:t>
        </w:r>
        <w:proofErr w:type="spellEnd"/>
        <w:r>
          <w:t xml:space="preserve"> options</w:t>
        </w:r>
      </w:ins>
    </w:p>
    <w:p w14:paraId="7D5BDA7A" w14:textId="5948E978" w:rsidR="001467AD" w:rsidRDefault="001467AD">
      <w:pPr>
        <w:pStyle w:val="ListParagraph"/>
        <w:numPr>
          <w:ilvl w:val="5"/>
          <w:numId w:val="1"/>
        </w:numPr>
        <w:pPrChange w:id="123" w:author="Evan Bollig" w:date="2013-06-08T18:47:00Z">
          <w:pPr>
            <w:pStyle w:val="ListParagraph"/>
            <w:numPr>
              <w:ilvl w:val="3"/>
              <w:numId w:val="1"/>
            </w:numPr>
            <w:ind w:left="2880" w:hanging="360"/>
          </w:pPr>
        </w:pPrChange>
      </w:pPr>
      <w:ins w:id="124" w:author="Evan Bollig" w:date="2013-06-08T18:47:00Z">
        <w:r>
          <w:t xml:space="preserve">We can implement test PDEs in </w:t>
        </w:r>
        <w:proofErr w:type="spellStart"/>
        <w:r>
          <w:t>ViennaCL</w:t>
        </w:r>
        <w:proofErr w:type="spellEnd"/>
        <w:r>
          <w:t xml:space="preserve">, or consider GPU optimizations external to PDEs. </w:t>
        </w:r>
        <w:proofErr w:type="spellStart"/>
        <w:proofErr w:type="gramStart"/>
        <w:r>
          <w:t>clSpMV</w:t>
        </w:r>
        <w:proofErr w:type="spellEnd"/>
        <w:proofErr w:type="gramEnd"/>
        <w:r>
          <w:t xml:space="preserve"> test weights</w:t>
        </w:r>
      </w:ins>
      <w:ins w:id="125" w:author="Evan Bollig" w:date="2013-06-08T18:48:00Z">
        <w:r>
          <w:t xml:space="preserve"> (read as </w:t>
        </w:r>
        <w:proofErr w:type="spellStart"/>
        <w:r>
          <w:t>mtx</w:t>
        </w:r>
        <w:proofErr w:type="spellEnd"/>
        <w:r>
          <w:t xml:space="preserve"> format) and benchmark for a better view of optimization potential on the GPU. </w:t>
        </w:r>
      </w:ins>
    </w:p>
    <w:p w14:paraId="0109517F" w14:textId="032709C4" w:rsidR="00382684" w:rsidDel="0070314E" w:rsidRDefault="00382684">
      <w:pPr>
        <w:pStyle w:val="ListParagraph"/>
        <w:numPr>
          <w:ilvl w:val="4"/>
          <w:numId w:val="1"/>
        </w:numPr>
        <w:rPr>
          <w:del w:id="126" w:author="Evan Bollig" w:date="2013-06-08T18:46:00Z"/>
        </w:rPr>
      </w:pPr>
      <w:r>
        <w:t>COO</w:t>
      </w:r>
    </w:p>
    <w:p w14:paraId="4ECFE463" w14:textId="0BAE46AC" w:rsidR="00382684" w:rsidRDefault="0070314E" w:rsidP="0070314E">
      <w:pPr>
        <w:pStyle w:val="ListParagraph"/>
        <w:numPr>
          <w:ilvl w:val="4"/>
          <w:numId w:val="1"/>
        </w:numPr>
        <w:rPr>
          <w:ins w:id="127" w:author="Evan Bollig" w:date="2013-06-08T18:46:00Z"/>
        </w:rPr>
      </w:pPr>
      <w:ins w:id="128" w:author="Evan Bollig" w:date="2013-06-08T18:46:00Z">
        <w:r>
          <w:t xml:space="preserve">, </w:t>
        </w:r>
      </w:ins>
      <w:r w:rsidR="00382684">
        <w:t>CSR</w:t>
      </w:r>
    </w:p>
    <w:p w14:paraId="37D9FD3E" w14:textId="447DD1D8" w:rsidR="0070314E" w:rsidRDefault="0070314E">
      <w:pPr>
        <w:pStyle w:val="ListParagraph"/>
        <w:numPr>
          <w:ilvl w:val="5"/>
          <w:numId w:val="1"/>
        </w:numPr>
        <w:pPrChange w:id="129" w:author="Evan Bollig" w:date="2013-06-08T18:46:00Z">
          <w:pPr>
            <w:pStyle w:val="ListParagraph"/>
            <w:numPr>
              <w:ilvl w:val="4"/>
              <w:numId w:val="1"/>
            </w:numPr>
            <w:ind w:left="3600" w:hanging="360"/>
          </w:pPr>
        </w:pPrChange>
      </w:pPr>
      <w:ins w:id="130" w:author="Evan Bollig" w:date="2013-06-08T18:46:00Z">
        <w:r>
          <w:t>Only enough description to state that COO is the storage format and CSR is most common format in literature. Most results compare on CSR format.</w:t>
        </w:r>
      </w:ins>
    </w:p>
    <w:p w14:paraId="5D881D39" w14:textId="37297CEB" w:rsidR="00382684" w:rsidRDefault="0070314E" w:rsidP="00815E3D">
      <w:pPr>
        <w:pStyle w:val="ListParagraph"/>
        <w:numPr>
          <w:ilvl w:val="4"/>
          <w:numId w:val="1"/>
        </w:numPr>
      </w:pPr>
      <w:ins w:id="131" w:author="Evan Bollig" w:date="2013-06-08T18:46:00Z">
        <w:r>
          <w:t xml:space="preserve">Focus on </w:t>
        </w:r>
      </w:ins>
      <w:r w:rsidR="00382684">
        <w:t>ELL</w:t>
      </w:r>
    </w:p>
    <w:p w14:paraId="20DB3B00" w14:textId="6BACF2C8" w:rsidR="00B5278B" w:rsidRDefault="00B5278B" w:rsidP="00815E3D">
      <w:pPr>
        <w:pStyle w:val="ListParagraph"/>
        <w:numPr>
          <w:ilvl w:val="5"/>
          <w:numId w:val="1"/>
        </w:numPr>
      </w:pPr>
      <w:r>
        <w:t>Ideal for RBF-FD given assumption all stencils are size n</w:t>
      </w:r>
    </w:p>
    <w:p w14:paraId="1F6EF04E" w14:textId="3B8B994D" w:rsidR="006131A2" w:rsidRDefault="006131A2" w:rsidP="006131A2">
      <w:pPr>
        <w:pStyle w:val="ListParagraph"/>
        <w:numPr>
          <w:ilvl w:val="4"/>
          <w:numId w:val="1"/>
        </w:numPr>
        <w:rPr>
          <w:ins w:id="132" w:author="Evan Bollig" w:date="2013-06-08T18:47:00Z"/>
        </w:rPr>
      </w:pPr>
      <w:ins w:id="133" w:author="Evan Bollig" w:date="2013-06-08T18:44:00Z">
        <w:r>
          <w:t>SELL, BELL, SBELL</w:t>
        </w:r>
      </w:ins>
    </w:p>
    <w:p w14:paraId="72D53F80" w14:textId="6CB3113B" w:rsidR="004766A1" w:rsidRDefault="004766A1">
      <w:pPr>
        <w:pStyle w:val="ListParagraph"/>
        <w:numPr>
          <w:ilvl w:val="5"/>
          <w:numId w:val="1"/>
        </w:numPr>
        <w:rPr>
          <w:ins w:id="134" w:author="Evan Bollig" w:date="2013-06-08T18:47:00Z"/>
        </w:rPr>
        <w:pPrChange w:id="135" w:author="Evan Bollig" w:date="2013-06-08T18:47:00Z">
          <w:pPr>
            <w:pStyle w:val="ListParagraph"/>
            <w:numPr>
              <w:ilvl w:val="4"/>
              <w:numId w:val="1"/>
            </w:numPr>
            <w:ind w:left="3600" w:hanging="360"/>
          </w:pPr>
        </w:pPrChange>
      </w:pPr>
      <w:ins w:id="136" w:author="Evan Bollig" w:date="2013-06-08T18:47:00Z">
        <w:r>
          <w:t>Differences in kernels</w:t>
        </w:r>
      </w:ins>
    </w:p>
    <w:p w14:paraId="314CDC7A" w14:textId="66BCE5A8" w:rsidR="004766A1" w:rsidRDefault="004766A1">
      <w:pPr>
        <w:pStyle w:val="ListParagraph"/>
        <w:numPr>
          <w:ilvl w:val="5"/>
          <w:numId w:val="1"/>
        </w:numPr>
        <w:rPr>
          <w:ins w:id="137" w:author="Evan Bollig" w:date="2013-06-08T18:47:00Z"/>
        </w:rPr>
        <w:pPrChange w:id="138" w:author="Evan Bollig" w:date="2013-06-08T18:47:00Z">
          <w:pPr>
            <w:pStyle w:val="ListParagraph"/>
            <w:numPr>
              <w:ilvl w:val="4"/>
              <w:numId w:val="1"/>
            </w:numPr>
            <w:ind w:left="3600" w:hanging="360"/>
          </w:pPr>
        </w:pPrChange>
      </w:pPr>
      <w:ins w:id="139" w:author="Evan Bollig" w:date="2013-06-08T18:47:00Z">
        <w:r>
          <w:t>What optimizations can we make?</w:t>
        </w:r>
      </w:ins>
    </w:p>
    <w:p w14:paraId="2CA8E744" w14:textId="77C34295" w:rsidR="004766A1" w:rsidRDefault="004766A1">
      <w:pPr>
        <w:pStyle w:val="ListParagraph"/>
        <w:numPr>
          <w:ilvl w:val="6"/>
          <w:numId w:val="1"/>
        </w:numPr>
        <w:rPr>
          <w:ins w:id="140" w:author="Evan Bollig" w:date="2013-06-08T18:44:00Z"/>
        </w:rPr>
        <w:pPrChange w:id="141" w:author="Evan Bollig" w:date="2013-06-08T18:47:00Z">
          <w:pPr>
            <w:pStyle w:val="ListParagraph"/>
            <w:numPr>
              <w:ilvl w:val="4"/>
              <w:numId w:val="1"/>
            </w:numPr>
            <w:ind w:left="3600" w:hanging="360"/>
          </w:pPr>
        </w:pPrChange>
      </w:pPr>
      <w:ins w:id="142" w:author="Evan Bollig" w:date="2013-06-08T18:47:00Z">
        <w:r>
          <w:t>We can test padding to nearest 32</w:t>
        </w:r>
      </w:ins>
    </w:p>
    <w:p w14:paraId="49D5F45E" w14:textId="02143BC6" w:rsidR="00382684" w:rsidRDefault="006131A2" w:rsidP="00815E3D">
      <w:pPr>
        <w:pStyle w:val="ListParagraph"/>
        <w:numPr>
          <w:ilvl w:val="4"/>
          <w:numId w:val="1"/>
        </w:numPr>
        <w:rPr>
          <w:ins w:id="143" w:author="Evan Bollig" w:date="2013-06-08T18:45:00Z"/>
        </w:rPr>
      </w:pPr>
      <w:proofErr w:type="gramStart"/>
      <w:ins w:id="144" w:author="Evan Bollig" w:date="2013-06-08T18:45:00Z">
        <w:r>
          <w:t xml:space="preserve">A range of </w:t>
        </w:r>
      </w:ins>
      <w:del w:id="145" w:author="Evan Bollig" w:date="2013-06-08T18:44:00Z">
        <w:r w:rsidR="00382684" w:rsidDel="006131A2">
          <w:delText>HYB</w:delText>
        </w:r>
      </w:del>
      <w:ins w:id="146" w:author="Evan Bollig" w:date="2013-06-08T18:45:00Z">
        <w:r>
          <w:t>o</w:t>
        </w:r>
      </w:ins>
      <w:ins w:id="147" w:author="Evan Bollig" w:date="2013-06-08T18:44:00Z">
        <w:r>
          <w:t>ther formats exist</w:t>
        </w:r>
      </w:ins>
      <w:proofErr w:type="gramEnd"/>
      <w:ins w:id="148" w:author="Evan Bollig" w:date="2013-06-08T18:45:00Z">
        <w:r>
          <w:t xml:space="preserve">, but we do not concern ourselves with them here. </w:t>
        </w:r>
      </w:ins>
    </w:p>
    <w:p w14:paraId="38ADE418" w14:textId="38A24E33" w:rsidR="006131A2" w:rsidRDefault="006131A2">
      <w:pPr>
        <w:pStyle w:val="ListParagraph"/>
        <w:numPr>
          <w:ilvl w:val="5"/>
          <w:numId w:val="1"/>
        </w:numPr>
        <w:pPrChange w:id="149" w:author="Evan Bollig" w:date="2013-06-08T18:45:00Z">
          <w:pPr>
            <w:pStyle w:val="ListParagraph"/>
            <w:numPr>
              <w:ilvl w:val="4"/>
              <w:numId w:val="1"/>
            </w:numPr>
            <w:ind w:left="3600" w:hanging="360"/>
          </w:pPr>
        </w:pPrChange>
      </w:pPr>
      <w:ins w:id="150" w:author="Evan Bollig" w:date="2013-06-08T18:45:00Z">
        <w:r>
          <w:t xml:space="preserve">Would be appropriate for cases where stencils have variable number of nodes. Our assumption is that we have a uniform number. </w:t>
        </w:r>
      </w:ins>
    </w:p>
    <w:p w14:paraId="64EAC8A2" w14:textId="2E453438" w:rsidR="00B5278B" w:rsidDel="006131A2" w:rsidRDefault="004361C2" w:rsidP="00815E3D">
      <w:pPr>
        <w:pStyle w:val="ListParagraph"/>
        <w:numPr>
          <w:ilvl w:val="5"/>
          <w:numId w:val="1"/>
        </w:numPr>
        <w:rPr>
          <w:del w:id="151" w:author="Evan Bollig" w:date="2013-06-08T18:45:00Z"/>
        </w:rPr>
      </w:pPr>
      <w:del w:id="152" w:author="Evan Bollig" w:date="2013-06-08T18:45:00Z">
        <w:r w:rsidDel="006131A2">
          <w:delText>All indicators point to ideal</w:delText>
        </w:r>
        <w:r w:rsidR="00B5278B" w:rsidDel="006131A2">
          <w:delText xml:space="preserve"> for RBF-FD with variable stencil size</w:delText>
        </w:r>
      </w:del>
    </w:p>
    <w:p w14:paraId="65220F63" w14:textId="75766100" w:rsidR="00257013" w:rsidRDefault="00257013" w:rsidP="00815E3D">
      <w:pPr>
        <w:pStyle w:val="ListParagraph"/>
        <w:numPr>
          <w:ilvl w:val="3"/>
          <w:numId w:val="1"/>
        </w:numPr>
      </w:pPr>
      <w:r>
        <w:t xml:space="preserve">Performance comparison of </w:t>
      </w:r>
      <w:proofErr w:type="spellStart"/>
      <w:r>
        <w:t>ViennaCL</w:t>
      </w:r>
      <w:proofErr w:type="spellEnd"/>
      <w:r>
        <w:t xml:space="preserve"> formats reveals expected 27x speedup over CPU (boo</w:t>
      </w:r>
      <w:r w:rsidR="000E6344">
        <w:t xml:space="preserve">st </w:t>
      </w:r>
      <w:proofErr w:type="spellStart"/>
      <w:r w:rsidR="000E6344">
        <w:t>SpMV</w:t>
      </w:r>
      <w:proofErr w:type="spellEnd"/>
      <w:r w:rsidR="000E6344">
        <w:t xml:space="preserve">, not as optimal as MKL; only </w:t>
      </w:r>
      <w:r>
        <w:t xml:space="preserve">optimized for one </w:t>
      </w:r>
      <w:r w:rsidR="000E6344">
        <w:t>core</w:t>
      </w:r>
      <w:r>
        <w:t xml:space="preserve">). </w:t>
      </w:r>
    </w:p>
    <w:p w14:paraId="32A73439" w14:textId="341CB6F0" w:rsidR="00B5278B" w:rsidRDefault="00B5278B" w:rsidP="00815E3D">
      <w:pPr>
        <w:pStyle w:val="ListParagraph"/>
        <w:numPr>
          <w:ilvl w:val="4"/>
          <w:numId w:val="1"/>
        </w:numPr>
      </w:pPr>
      <w:r>
        <w:t xml:space="preserve">What is the fastest </w:t>
      </w:r>
      <w:proofErr w:type="spellStart"/>
      <w:r>
        <w:t>SpMV</w:t>
      </w:r>
      <w:proofErr w:type="spellEnd"/>
      <w:r>
        <w:t xml:space="preserve"> for </w:t>
      </w:r>
      <w:r w:rsidR="004433F4">
        <w:t xml:space="preserve">RBF-FD? </w:t>
      </w:r>
    </w:p>
    <w:p w14:paraId="44E22E72" w14:textId="4CA2E1C4" w:rsidR="004433F4" w:rsidRDefault="004433F4" w:rsidP="00815E3D">
      <w:pPr>
        <w:pStyle w:val="ListParagraph"/>
        <w:numPr>
          <w:ilvl w:val="4"/>
          <w:numId w:val="1"/>
        </w:numPr>
      </w:pPr>
      <w:r>
        <w:t xml:space="preserve">Need: MKL </w:t>
      </w:r>
      <w:proofErr w:type="spellStart"/>
      <w:r>
        <w:t>SpMV</w:t>
      </w:r>
      <w:proofErr w:type="spellEnd"/>
      <w:r>
        <w:t xml:space="preserve"> for comparison</w:t>
      </w:r>
    </w:p>
    <w:p w14:paraId="26CA200C" w14:textId="333C3497" w:rsidR="001A36AF" w:rsidRDefault="001A36AF" w:rsidP="00815E3D">
      <w:pPr>
        <w:pStyle w:val="ListParagraph"/>
        <w:numPr>
          <w:ilvl w:val="4"/>
          <w:numId w:val="1"/>
        </w:numPr>
      </w:pPr>
      <w:r>
        <w:t>Need: table of GFLOPs</w:t>
      </w:r>
    </w:p>
    <w:p w14:paraId="6B5FDC0F" w14:textId="067E2F8F" w:rsidR="00382684" w:rsidRDefault="00382684" w:rsidP="00815E3D">
      <w:pPr>
        <w:pStyle w:val="ListParagraph"/>
        <w:numPr>
          <w:ilvl w:val="3"/>
          <w:numId w:val="1"/>
        </w:numPr>
      </w:pPr>
      <w:r>
        <w:t>Other known formats</w:t>
      </w:r>
    </w:p>
    <w:p w14:paraId="65D70F98" w14:textId="5CC42D86" w:rsidR="00382684" w:rsidRDefault="00382684" w:rsidP="00815E3D">
      <w:pPr>
        <w:pStyle w:val="ListParagraph"/>
        <w:numPr>
          <w:ilvl w:val="4"/>
          <w:numId w:val="1"/>
        </w:numPr>
      </w:pPr>
      <w:r>
        <w:t>CUSPARSE offers some (limited to CUDA)</w:t>
      </w:r>
    </w:p>
    <w:p w14:paraId="31F345A9" w14:textId="1949785E" w:rsidR="00382684" w:rsidRDefault="00382684" w:rsidP="00815E3D">
      <w:pPr>
        <w:pStyle w:val="ListParagraph"/>
        <w:numPr>
          <w:ilvl w:val="4"/>
          <w:numId w:val="1"/>
        </w:numPr>
      </w:pPr>
      <w:r>
        <w:t>MKL offers some</w:t>
      </w:r>
    </w:p>
    <w:p w14:paraId="6D13524E" w14:textId="3A2675F4" w:rsidR="00382684" w:rsidRDefault="00AD448E" w:rsidP="00815E3D">
      <w:pPr>
        <w:pStyle w:val="ListParagraph"/>
        <w:numPr>
          <w:ilvl w:val="4"/>
          <w:numId w:val="1"/>
        </w:numPr>
      </w:pPr>
      <w:r>
        <w:t xml:space="preserve">Block options in </w:t>
      </w:r>
      <w:proofErr w:type="spellStart"/>
      <w:r>
        <w:t>clSpMV</w:t>
      </w:r>
      <w:proofErr w:type="spellEnd"/>
      <w:r>
        <w:t xml:space="preserve">; </w:t>
      </w:r>
      <w:proofErr w:type="spellStart"/>
      <w:r>
        <w:t>clSpMV</w:t>
      </w:r>
      <w:proofErr w:type="spellEnd"/>
      <w:r>
        <w:t xml:space="preserve"> (OSKI) is also best competitor</w:t>
      </w:r>
    </w:p>
    <w:p w14:paraId="58CD972B" w14:textId="3CD91874" w:rsidR="00C25694" w:rsidRDefault="00C25694" w:rsidP="00815E3D">
      <w:pPr>
        <w:pStyle w:val="ListParagraph"/>
        <w:numPr>
          <w:ilvl w:val="1"/>
          <w:numId w:val="1"/>
        </w:numPr>
      </w:pPr>
      <w:r>
        <w:t>Distributed Multi-CPU/Multi-GPU</w:t>
      </w:r>
    </w:p>
    <w:p w14:paraId="739A43B9" w14:textId="0830CEEC" w:rsidR="00DE05B8" w:rsidRDefault="00DE05B8" w:rsidP="00DE05B8">
      <w:pPr>
        <w:pStyle w:val="ListParagraph"/>
        <w:numPr>
          <w:ilvl w:val="2"/>
          <w:numId w:val="1"/>
        </w:numPr>
      </w:pPr>
      <w:proofErr w:type="spellStart"/>
      <w:r>
        <w:t>PETSc</w:t>
      </w:r>
      <w:proofErr w:type="spellEnd"/>
      <w:r>
        <w:t xml:space="preserve">, </w:t>
      </w:r>
      <w:proofErr w:type="spellStart"/>
      <w:r>
        <w:t>Hypre</w:t>
      </w:r>
      <w:proofErr w:type="spellEnd"/>
      <w:r>
        <w:t xml:space="preserve">, </w:t>
      </w:r>
      <w:proofErr w:type="spellStart"/>
      <w:r>
        <w:t>Trilinos</w:t>
      </w:r>
      <w:proofErr w:type="spellEnd"/>
      <w:r>
        <w:t xml:space="preserve"> are all libraries/frameworks that we could have developed in, but none of them had GPU support. We continued with </w:t>
      </w:r>
      <w:proofErr w:type="gramStart"/>
      <w:r>
        <w:t>custom built</w:t>
      </w:r>
      <w:proofErr w:type="gramEnd"/>
      <w:r>
        <w:t xml:space="preserve"> code, but that decision required addition decisions from us. </w:t>
      </w:r>
    </w:p>
    <w:p w14:paraId="0D0967A0" w14:textId="3DD83590" w:rsidR="00C25694" w:rsidRDefault="00C25694" w:rsidP="00815E3D">
      <w:pPr>
        <w:pStyle w:val="ListParagraph"/>
        <w:numPr>
          <w:ilvl w:val="2"/>
          <w:numId w:val="1"/>
        </w:numPr>
      </w:pPr>
      <w:r>
        <w:t>Domain decomposition allows one to span multiple processors</w:t>
      </w:r>
    </w:p>
    <w:p w14:paraId="0E285F2F" w14:textId="4A35EF13" w:rsidR="00C25694" w:rsidRDefault="00C25694" w:rsidP="00815E3D">
      <w:pPr>
        <w:pStyle w:val="ListParagraph"/>
        <w:numPr>
          <w:ilvl w:val="3"/>
          <w:numId w:val="1"/>
        </w:numPr>
      </w:pPr>
      <w:r>
        <w:t>Partitions are handled by independent processors</w:t>
      </w:r>
    </w:p>
    <w:p w14:paraId="2A8BA497" w14:textId="1A9BFD47" w:rsidR="00C25694" w:rsidRDefault="00C25694" w:rsidP="00815E3D">
      <w:pPr>
        <w:pStyle w:val="ListParagraph"/>
        <w:numPr>
          <w:ilvl w:val="3"/>
          <w:numId w:val="1"/>
        </w:numPr>
      </w:pPr>
      <w:r>
        <w:t xml:space="preserve">Communication between partitions at each time-step to resolve missing node values </w:t>
      </w:r>
    </w:p>
    <w:p w14:paraId="2A58C29A" w14:textId="645E45F8" w:rsidR="00D10D3D" w:rsidRDefault="00597095" w:rsidP="00815E3D">
      <w:pPr>
        <w:pStyle w:val="ListParagraph"/>
        <w:numPr>
          <w:ilvl w:val="3"/>
          <w:numId w:val="1"/>
        </w:numPr>
      </w:pPr>
      <w:r>
        <w:t xml:space="preserve">For initial development, </w:t>
      </w:r>
      <w:r w:rsidR="00C25694">
        <w:t>Send/</w:t>
      </w:r>
      <w:proofErr w:type="spellStart"/>
      <w:r w:rsidR="00C25694">
        <w:t>recv</w:t>
      </w:r>
      <w:proofErr w:type="spellEnd"/>
      <w:r w:rsidR="00C25694">
        <w:t xml:space="preserve"> between </w:t>
      </w:r>
      <w:r>
        <w:t xml:space="preserve">domains in </w:t>
      </w:r>
      <w:proofErr w:type="gramStart"/>
      <w:r>
        <w:t>round-robin</w:t>
      </w:r>
      <w:proofErr w:type="gramEnd"/>
      <w:r>
        <w:t xml:space="preserve">. For improved scaling an </w:t>
      </w:r>
      <w:proofErr w:type="spellStart"/>
      <w:r>
        <w:t>Alltoallv</w:t>
      </w:r>
      <w:proofErr w:type="spellEnd"/>
      <w:r>
        <w:t xml:space="preserve"> collective is used. </w:t>
      </w:r>
    </w:p>
    <w:p w14:paraId="2D4ABE8B" w14:textId="6F29B21D" w:rsidR="00597095" w:rsidRDefault="00597095" w:rsidP="00815E3D">
      <w:pPr>
        <w:pStyle w:val="ListParagraph"/>
        <w:numPr>
          <w:ilvl w:val="4"/>
          <w:numId w:val="1"/>
        </w:numPr>
      </w:pPr>
      <w:proofErr w:type="spellStart"/>
      <w:r>
        <w:t>MPI_iAlltoallv</w:t>
      </w:r>
      <w:proofErr w:type="spellEnd"/>
      <w:r>
        <w:t xml:space="preserve"> expected in MPI v3 (mid to late 2013). </w:t>
      </w:r>
    </w:p>
    <w:p w14:paraId="6B8C128B" w14:textId="40149A0E" w:rsidR="00C639D9" w:rsidRDefault="00C639D9" w:rsidP="00815E3D">
      <w:pPr>
        <w:pStyle w:val="ListParagraph"/>
        <w:numPr>
          <w:ilvl w:val="3"/>
          <w:numId w:val="1"/>
        </w:numPr>
      </w:pPr>
      <w:r>
        <w:t>Figure of Matrix decomposition</w:t>
      </w:r>
    </w:p>
    <w:p w14:paraId="0AB80351" w14:textId="23B073D8" w:rsidR="00597095" w:rsidRDefault="00597095" w:rsidP="00815E3D">
      <w:pPr>
        <w:pStyle w:val="ListParagraph"/>
        <w:numPr>
          <w:ilvl w:val="2"/>
          <w:numId w:val="1"/>
        </w:numPr>
      </w:pPr>
      <w:r>
        <w:t>Nodes are partitioned into domains according to some plan</w:t>
      </w:r>
    </w:p>
    <w:p w14:paraId="5063E762" w14:textId="0948CA0D" w:rsidR="00597095" w:rsidRDefault="00597095" w:rsidP="00815E3D">
      <w:pPr>
        <w:pStyle w:val="ListParagraph"/>
        <w:numPr>
          <w:ilvl w:val="3"/>
          <w:numId w:val="1"/>
        </w:numPr>
      </w:pPr>
      <w:r>
        <w:t>For development we initially choose partitions in X-direction.</w:t>
      </w:r>
    </w:p>
    <w:p w14:paraId="3B4BCFB8" w14:textId="666CA96C" w:rsidR="00597095" w:rsidRDefault="00597095" w:rsidP="00815E3D">
      <w:pPr>
        <w:pStyle w:val="ListParagraph"/>
        <w:numPr>
          <w:ilvl w:val="4"/>
          <w:numId w:val="1"/>
        </w:numPr>
      </w:pPr>
      <w:r>
        <w:t xml:space="preserve">Figure of X </w:t>
      </w:r>
      <w:proofErr w:type="spellStart"/>
      <w:r>
        <w:t>partiitoning</w:t>
      </w:r>
      <w:proofErr w:type="spellEnd"/>
    </w:p>
    <w:p w14:paraId="5E62A45F" w14:textId="5725B74A" w:rsidR="00597095" w:rsidRDefault="00597095" w:rsidP="00815E3D">
      <w:pPr>
        <w:pStyle w:val="ListParagraph"/>
        <w:numPr>
          <w:ilvl w:val="4"/>
          <w:numId w:val="1"/>
        </w:numPr>
      </w:pPr>
      <w:r>
        <w:t>Results in unequal partitions</w:t>
      </w:r>
    </w:p>
    <w:p w14:paraId="487BF9AA" w14:textId="75438B81" w:rsidR="00597095" w:rsidRDefault="00597095" w:rsidP="00815E3D">
      <w:pPr>
        <w:pStyle w:val="ListParagraph"/>
        <w:numPr>
          <w:ilvl w:val="4"/>
          <w:numId w:val="1"/>
        </w:numPr>
      </w:pPr>
      <w:r>
        <w:t>Show typical ratio (N min partition / N max partition)</w:t>
      </w:r>
    </w:p>
    <w:p w14:paraId="275EA743" w14:textId="0154E611" w:rsidR="00597095" w:rsidRDefault="00597095" w:rsidP="00815E3D">
      <w:pPr>
        <w:pStyle w:val="ListParagraph"/>
        <w:numPr>
          <w:ilvl w:val="3"/>
          <w:numId w:val="1"/>
        </w:numPr>
      </w:pPr>
      <w:r>
        <w:t>METIS can be used to partition with better load balancing</w:t>
      </w:r>
    </w:p>
    <w:p w14:paraId="71AC7D6E" w14:textId="0652536A" w:rsidR="00597095" w:rsidRDefault="00597095" w:rsidP="00815E3D">
      <w:pPr>
        <w:pStyle w:val="ListParagraph"/>
        <w:numPr>
          <w:ilvl w:val="4"/>
          <w:numId w:val="1"/>
        </w:numPr>
      </w:pPr>
      <w:r>
        <w:t>Metis algorithm</w:t>
      </w:r>
    </w:p>
    <w:p w14:paraId="1F56BD40" w14:textId="386F77B5" w:rsidR="00597095" w:rsidRDefault="00597095" w:rsidP="00815E3D">
      <w:pPr>
        <w:pStyle w:val="ListParagraph"/>
        <w:numPr>
          <w:ilvl w:val="4"/>
          <w:numId w:val="1"/>
        </w:numPr>
      </w:pPr>
      <w:r>
        <w:t>Algorithm depends on symmetric adjacency graph</w:t>
      </w:r>
    </w:p>
    <w:p w14:paraId="27502F93" w14:textId="439C598B" w:rsidR="00597095" w:rsidRDefault="00597095" w:rsidP="00815E3D">
      <w:pPr>
        <w:pStyle w:val="ListParagraph"/>
        <w:numPr>
          <w:ilvl w:val="4"/>
          <w:numId w:val="1"/>
        </w:numPr>
      </w:pPr>
      <w:r>
        <w:t xml:space="preserve">Symmetry will not impact stencils/weight calculation, and can be safely assumed since statistically if A contains B, then B will contain A (unless they are distant and a fringe of the stencil). </w:t>
      </w:r>
    </w:p>
    <w:p w14:paraId="4A3DE58E" w14:textId="60E00911" w:rsidR="00597095" w:rsidRDefault="00597095" w:rsidP="00815E3D">
      <w:pPr>
        <w:pStyle w:val="ListParagraph"/>
        <w:numPr>
          <w:ilvl w:val="4"/>
          <w:numId w:val="1"/>
        </w:numPr>
      </w:pPr>
      <w:r>
        <w:t>Ratio of METIS partitioning</w:t>
      </w:r>
    </w:p>
    <w:p w14:paraId="2983BF0B" w14:textId="793F5F8B" w:rsidR="00A42463" w:rsidRDefault="00A42463" w:rsidP="00815E3D">
      <w:pPr>
        <w:pStyle w:val="ListParagraph"/>
        <w:numPr>
          <w:ilvl w:val="4"/>
          <w:numId w:val="1"/>
        </w:numPr>
      </w:pPr>
      <w:r>
        <w:t xml:space="preserve">Figure of METIS </w:t>
      </w:r>
      <w:r w:rsidR="000C618F">
        <w:t>partitioning (requires VTK rendering)</w:t>
      </w:r>
    </w:p>
    <w:p w14:paraId="1528DDDD" w14:textId="5BD413A4" w:rsidR="00BF7D1F" w:rsidRDefault="00BF7D1F" w:rsidP="00815E3D">
      <w:pPr>
        <w:pStyle w:val="ListParagraph"/>
        <w:numPr>
          <w:ilvl w:val="3"/>
          <w:numId w:val="1"/>
        </w:numPr>
      </w:pPr>
      <w:r>
        <w:t xml:space="preserve">Other libraries exist to help with this process: SCOTCH, </w:t>
      </w:r>
      <w:proofErr w:type="spellStart"/>
      <w:r>
        <w:t>ParMETIS</w:t>
      </w:r>
      <w:proofErr w:type="spellEnd"/>
      <w:r>
        <w:t xml:space="preserve">, </w:t>
      </w:r>
      <w:proofErr w:type="spellStart"/>
      <w:r>
        <w:t>hMETIS</w:t>
      </w:r>
      <w:proofErr w:type="spellEnd"/>
      <w:r>
        <w:t>, and others</w:t>
      </w:r>
    </w:p>
    <w:p w14:paraId="651149BE" w14:textId="68BBC3A1" w:rsidR="00BF7D1F" w:rsidRDefault="00BF7D1F" w:rsidP="00815E3D">
      <w:pPr>
        <w:pStyle w:val="ListParagraph"/>
        <w:numPr>
          <w:ilvl w:val="2"/>
          <w:numId w:val="1"/>
        </w:numPr>
      </w:pPr>
      <w:r>
        <w:t>Internally we assemble node sets to manage the partition and properly index nodes</w:t>
      </w:r>
    </w:p>
    <w:p w14:paraId="2D531E3D" w14:textId="4DDBE01B" w:rsidR="00BF7D1F" w:rsidRDefault="00BF7D1F" w:rsidP="00815E3D">
      <w:pPr>
        <w:pStyle w:val="ListParagraph"/>
        <w:numPr>
          <w:ilvl w:val="3"/>
          <w:numId w:val="1"/>
        </w:numPr>
      </w:pPr>
      <w:r>
        <w:t xml:space="preserve">Construction of Q, B, R </w:t>
      </w:r>
      <w:proofErr w:type="spellStart"/>
      <w:r>
        <w:t>etc</w:t>
      </w:r>
      <w:proofErr w:type="spellEnd"/>
    </w:p>
    <w:p w14:paraId="064CDD8B" w14:textId="10E546BE" w:rsidR="00BF7D1F" w:rsidRDefault="00BF7D1F" w:rsidP="00815E3D">
      <w:pPr>
        <w:pStyle w:val="ListParagraph"/>
        <w:numPr>
          <w:ilvl w:val="3"/>
          <w:numId w:val="1"/>
        </w:numPr>
      </w:pPr>
      <w:r>
        <w:t>Figure showing decomposition</w:t>
      </w:r>
      <w:r w:rsidR="00C639D9">
        <w:t xml:space="preserve"> across multiple processors with value message passing</w:t>
      </w:r>
    </w:p>
    <w:p w14:paraId="07315802" w14:textId="50680985" w:rsidR="00BF7D1F" w:rsidRDefault="00BF7D1F" w:rsidP="00815E3D">
      <w:pPr>
        <w:pStyle w:val="ListParagraph"/>
        <w:numPr>
          <w:ilvl w:val="3"/>
          <w:numId w:val="1"/>
        </w:numPr>
      </w:pPr>
      <w:r>
        <w:t xml:space="preserve">Node sets allows us to control the flow of data to/from the GPU. </w:t>
      </w:r>
    </w:p>
    <w:p w14:paraId="1A2D216D" w14:textId="5323D03B" w:rsidR="00BF7D1F" w:rsidRDefault="00BF7D1F" w:rsidP="00815E3D">
      <w:pPr>
        <w:pStyle w:val="ListParagraph"/>
        <w:numPr>
          <w:ilvl w:val="4"/>
          <w:numId w:val="1"/>
        </w:numPr>
      </w:pPr>
      <w:proofErr w:type="spellStart"/>
      <w:r>
        <w:t>Memcpy</w:t>
      </w:r>
      <w:proofErr w:type="spellEnd"/>
      <w:r>
        <w:t xml:space="preserve"> is contiguous which greatly simplifies life</w:t>
      </w:r>
    </w:p>
    <w:p w14:paraId="1FF856DB" w14:textId="3386F787" w:rsidR="00BF7D1F" w:rsidRDefault="004F0156" w:rsidP="00815E3D">
      <w:pPr>
        <w:pStyle w:val="ListParagraph"/>
        <w:numPr>
          <w:ilvl w:val="0"/>
          <w:numId w:val="1"/>
        </w:numPr>
      </w:pPr>
      <w:r>
        <w:t>Explicit and Implicit Solutions</w:t>
      </w:r>
    </w:p>
    <w:p w14:paraId="5BD2BDD3" w14:textId="4527EFAB" w:rsidR="004F0156" w:rsidRDefault="004F0156" w:rsidP="00815E3D">
      <w:pPr>
        <w:pStyle w:val="ListParagraph"/>
        <w:numPr>
          <w:ilvl w:val="1"/>
          <w:numId w:val="1"/>
        </w:numPr>
      </w:pPr>
      <w:r>
        <w:t>Explicit</w:t>
      </w:r>
    </w:p>
    <w:p w14:paraId="3EC921F1" w14:textId="17C68775" w:rsidR="004F0156" w:rsidRDefault="004F0156" w:rsidP="00815E3D">
      <w:pPr>
        <w:pStyle w:val="ListParagraph"/>
        <w:numPr>
          <w:ilvl w:val="2"/>
          <w:numId w:val="1"/>
        </w:numPr>
      </w:pPr>
      <w:r>
        <w:t>As test case we consider Cosine Bell and Vortex Rollup on the sphere.</w:t>
      </w:r>
    </w:p>
    <w:p w14:paraId="4123DC48" w14:textId="12B6BCBF" w:rsidR="004F0156" w:rsidRDefault="004F0156" w:rsidP="00815E3D">
      <w:pPr>
        <w:pStyle w:val="ListParagraph"/>
        <w:numPr>
          <w:ilvl w:val="2"/>
          <w:numId w:val="1"/>
        </w:numPr>
      </w:pPr>
      <w:r>
        <w:t>Algorithms require u’ = Du + Du + Hu</w:t>
      </w:r>
    </w:p>
    <w:p w14:paraId="6B50A499" w14:textId="705E1548" w:rsidR="00B32DE5" w:rsidRDefault="00B32DE5" w:rsidP="00815E3D">
      <w:pPr>
        <w:pStyle w:val="ListParagraph"/>
        <w:numPr>
          <w:ilvl w:val="2"/>
          <w:numId w:val="1"/>
        </w:numPr>
      </w:pPr>
      <w:r>
        <w:t>Essentially, just repeat what the paper had</w:t>
      </w:r>
    </w:p>
    <w:p w14:paraId="55C4129D" w14:textId="63F58424" w:rsidR="00B32DE5" w:rsidRDefault="00B32DE5" w:rsidP="00815E3D">
      <w:pPr>
        <w:pStyle w:val="ListParagraph"/>
        <w:numPr>
          <w:ilvl w:val="3"/>
          <w:numId w:val="1"/>
        </w:numPr>
      </w:pPr>
      <w:proofErr w:type="spellStart"/>
      <w:r>
        <w:t>Hyperviscosity</w:t>
      </w:r>
      <w:proofErr w:type="spellEnd"/>
      <w:r>
        <w:t xml:space="preserve"> to stabilize</w:t>
      </w:r>
    </w:p>
    <w:p w14:paraId="5E0AEB66" w14:textId="61990365" w:rsidR="00B32DE5" w:rsidRDefault="00B32DE5" w:rsidP="00815E3D">
      <w:pPr>
        <w:pStyle w:val="ListParagraph"/>
        <w:numPr>
          <w:ilvl w:val="3"/>
          <w:numId w:val="1"/>
        </w:numPr>
      </w:pPr>
      <w:r>
        <w:t>Convergence</w:t>
      </w:r>
    </w:p>
    <w:p w14:paraId="5CDB3BFB" w14:textId="2F8A9B61" w:rsidR="00B32DE5" w:rsidRDefault="00B32DE5" w:rsidP="00815E3D">
      <w:pPr>
        <w:pStyle w:val="ListParagraph"/>
        <w:numPr>
          <w:ilvl w:val="3"/>
          <w:numId w:val="1"/>
        </w:numPr>
      </w:pPr>
      <w:r>
        <w:t xml:space="preserve">Include convergence figure without stability to observe that it is possible for instability to not appear and cause misdirection. </w:t>
      </w:r>
    </w:p>
    <w:p w14:paraId="444A9F71" w14:textId="7DD38CB6" w:rsidR="003B54B1" w:rsidRDefault="003B54B1" w:rsidP="00815E3D">
      <w:pPr>
        <w:pStyle w:val="ListParagraph"/>
        <w:numPr>
          <w:ilvl w:val="2"/>
          <w:numId w:val="1"/>
        </w:numPr>
      </w:pPr>
      <w:r>
        <w:t xml:space="preserve">Performance of </w:t>
      </w:r>
      <w:proofErr w:type="spellStart"/>
      <w:r>
        <w:t>CosineCL</w:t>
      </w:r>
      <w:proofErr w:type="spellEnd"/>
      <w:r>
        <w:t xml:space="preserve"> </w:t>
      </w:r>
      <w:proofErr w:type="spellStart"/>
      <w:r>
        <w:t>vs</w:t>
      </w:r>
      <w:proofErr w:type="spellEnd"/>
      <w:r>
        <w:t xml:space="preserve"> </w:t>
      </w:r>
      <w:proofErr w:type="spellStart"/>
      <w:r>
        <w:t>CosineVCL</w:t>
      </w:r>
      <w:proofErr w:type="spellEnd"/>
    </w:p>
    <w:p w14:paraId="0FC76AEF" w14:textId="64636FC7" w:rsidR="00B32DE5" w:rsidRDefault="00B32DE5" w:rsidP="00815E3D">
      <w:pPr>
        <w:pStyle w:val="ListParagraph"/>
        <w:numPr>
          <w:ilvl w:val="1"/>
          <w:numId w:val="1"/>
        </w:numPr>
      </w:pPr>
      <w:r>
        <w:t>Implicit</w:t>
      </w:r>
    </w:p>
    <w:p w14:paraId="64A42903" w14:textId="5785C923" w:rsidR="003A7334" w:rsidRDefault="003A7334" w:rsidP="00815E3D">
      <w:pPr>
        <w:pStyle w:val="ListParagraph"/>
        <w:numPr>
          <w:ilvl w:val="2"/>
          <w:numId w:val="1"/>
        </w:numPr>
      </w:pPr>
      <w:r>
        <w:t>Don’t invert large sparse matrices. Use iterative solvers to get the solution easier</w:t>
      </w:r>
    </w:p>
    <w:p w14:paraId="5AFF127A" w14:textId="46B81EA6" w:rsidR="00AC6AE3" w:rsidRDefault="00AC6AE3" w:rsidP="00815E3D">
      <w:pPr>
        <w:pStyle w:val="ListParagraph"/>
        <w:numPr>
          <w:ilvl w:val="2"/>
          <w:numId w:val="1"/>
        </w:numPr>
      </w:pPr>
      <w:r>
        <w:t>GMRES algorithm</w:t>
      </w:r>
    </w:p>
    <w:p w14:paraId="0674B7B4" w14:textId="6AA7DFA0" w:rsidR="00AC6AE3" w:rsidRDefault="00AC6AE3" w:rsidP="00815E3D">
      <w:pPr>
        <w:pStyle w:val="ListParagraph"/>
        <w:numPr>
          <w:ilvl w:val="3"/>
          <w:numId w:val="1"/>
        </w:numPr>
      </w:pPr>
      <w:r>
        <w:t xml:space="preserve">Cite </w:t>
      </w:r>
      <w:proofErr w:type="spellStart"/>
      <w:r>
        <w:t>Saad</w:t>
      </w:r>
      <w:proofErr w:type="spellEnd"/>
    </w:p>
    <w:p w14:paraId="66AEA99A" w14:textId="3C48B30C" w:rsidR="00D9629D" w:rsidRDefault="00D9629D" w:rsidP="00815E3D">
      <w:pPr>
        <w:pStyle w:val="ListParagraph"/>
        <w:numPr>
          <w:ilvl w:val="3"/>
          <w:numId w:val="1"/>
        </w:numPr>
      </w:pPr>
      <w:r>
        <w:t xml:space="preserve">Cite H**** for multi-GPU </w:t>
      </w:r>
      <w:r w:rsidR="00627FB9">
        <w:t xml:space="preserve">CUDA </w:t>
      </w:r>
      <w:r>
        <w:t>GMRES</w:t>
      </w:r>
    </w:p>
    <w:p w14:paraId="207CB13B" w14:textId="2F90F9EE" w:rsidR="00AC6AE3" w:rsidRDefault="00AC6AE3" w:rsidP="00815E3D">
      <w:pPr>
        <w:pStyle w:val="ListParagraph"/>
        <w:numPr>
          <w:ilvl w:val="3"/>
          <w:numId w:val="1"/>
        </w:numPr>
      </w:pPr>
      <w:r>
        <w:t xml:space="preserve">Givens </w:t>
      </w:r>
      <w:proofErr w:type="spellStart"/>
      <w:r>
        <w:t>vs</w:t>
      </w:r>
      <w:proofErr w:type="spellEnd"/>
      <w:r>
        <w:t xml:space="preserve"> Householder implementation</w:t>
      </w:r>
    </w:p>
    <w:p w14:paraId="4D991742" w14:textId="01246F9C" w:rsidR="00CF7D00" w:rsidRDefault="00AC6AE3" w:rsidP="00815E3D">
      <w:pPr>
        <w:pStyle w:val="ListParagraph"/>
        <w:numPr>
          <w:ilvl w:val="3"/>
          <w:numId w:val="1"/>
        </w:numPr>
      </w:pPr>
      <w:proofErr w:type="spellStart"/>
      <w:r>
        <w:t>ViennaCL</w:t>
      </w:r>
      <w:proofErr w:type="spellEnd"/>
      <w:r>
        <w:t xml:space="preserve"> had Householder, Givens </w:t>
      </w:r>
      <w:r w:rsidR="001F03FC">
        <w:t>is</w:t>
      </w:r>
      <w:r>
        <w:t xml:space="preserve"> easier to parallelize</w:t>
      </w:r>
      <w:r w:rsidR="001F03FC">
        <w:t xml:space="preserve"> so </w:t>
      </w:r>
      <w:r w:rsidR="00D94C98">
        <w:t>implemented</w:t>
      </w:r>
      <w:r w:rsidR="001F03FC">
        <w:t xml:space="preserve"> to include parallel options</w:t>
      </w:r>
    </w:p>
    <w:p w14:paraId="04170AB7" w14:textId="60A1C4CC" w:rsidR="00CF7D00" w:rsidRDefault="001F03FC" w:rsidP="00815E3D">
      <w:pPr>
        <w:pStyle w:val="ListParagraph"/>
        <w:numPr>
          <w:ilvl w:val="3"/>
          <w:numId w:val="1"/>
        </w:numPr>
      </w:pPr>
      <w:r>
        <w:t xml:space="preserve">Introduced ILU0 </w:t>
      </w:r>
      <w:proofErr w:type="spellStart"/>
      <w:r>
        <w:t>preconditioner</w:t>
      </w:r>
      <w:proofErr w:type="spellEnd"/>
    </w:p>
    <w:p w14:paraId="61D672A2" w14:textId="4BB022EF" w:rsidR="003B54B1" w:rsidRDefault="003B54B1" w:rsidP="00815E3D">
      <w:pPr>
        <w:pStyle w:val="ListParagraph"/>
        <w:numPr>
          <w:ilvl w:val="3"/>
          <w:numId w:val="1"/>
        </w:numPr>
      </w:pPr>
      <w:r>
        <w:t>Need: convergence plots and tables for GMRES</w:t>
      </w:r>
      <w:r w:rsidR="0002191C">
        <w:t xml:space="preserve"> to demonstrate correctness</w:t>
      </w:r>
    </w:p>
    <w:p w14:paraId="7AF8A74F" w14:textId="10715D5B" w:rsidR="003B54B1" w:rsidRDefault="0002191C" w:rsidP="00815E3D">
      <w:pPr>
        <w:pStyle w:val="ListParagraph"/>
        <w:numPr>
          <w:ilvl w:val="4"/>
          <w:numId w:val="1"/>
        </w:numPr>
      </w:pPr>
      <w:r>
        <w:t>Regular grid, simple equation</w:t>
      </w:r>
      <w:r w:rsidR="00826D40">
        <w:t>; what is VCL test problem for convergence?</w:t>
      </w:r>
    </w:p>
    <w:p w14:paraId="68172DD8" w14:textId="1D04758F" w:rsidR="001848CD" w:rsidRDefault="001848CD" w:rsidP="00815E3D">
      <w:pPr>
        <w:pStyle w:val="ListParagraph"/>
        <w:numPr>
          <w:ilvl w:val="2"/>
          <w:numId w:val="1"/>
        </w:numPr>
      </w:pPr>
      <w:r>
        <w:t>Stokes problem</w:t>
      </w:r>
    </w:p>
    <w:p w14:paraId="5C46A3BD" w14:textId="025CCA21" w:rsidR="001848CD" w:rsidRDefault="001848CD" w:rsidP="00815E3D">
      <w:pPr>
        <w:pStyle w:val="ListParagraph"/>
        <w:numPr>
          <w:ilvl w:val="3"/>
          <w:numId w:val="1"/>
        </w:numPr>
      </w:pPr>
      <w:r>
        <w:t>Equations</w:t>
      </w:r>
    </w:p>
    <w:p w14:paraId="4F1EB801" w14:textId="2221A4F9" w:rsidR="001848CD" w:rsidRDefault="001848CD" w:rsidP="00815E3D">
      <w:pPr>
        <w:pStyle w:val="ListParagraph"/>
        <w:numPr>
          <w:ilvl w:val="3"/>
          <w:numId w:val="1"/>
        </w:numPr>
      </w:pPr>
      <w:r>
        <w:t>Discretization</w:t>
      </w:r>
    </w:p>
    <w:p w14:paraId="2555C967" w14:textId="3D6EEA8A" w:rsidR="004D3B18" w:rsidRDefault="004D3B18" w:rsidP="00815E3D">
      <w:pPr>
        <w:pStyle w:val="ListParagraph"/>
        <w:numPr>
          <w:ilvl w:val="4"/>
          <w:numId w:val="1"/>
        </w:numPr>
      </w:pPr>
      <w:r>
        <w:t>Projection operators to get on sphere</w:t>
      </w:r>
    </w:p>
    <w:p w14:paraId="3CC30EF5" w14:textId="6C28257F" w:rsidR="001848CD" w:rsidRDefault="001848CD" w:rsidP="00815E3D">
      <w:pPr>
        <w:pStyle w:val="ListParagraph"/>
        <w:numPr>
          <w:ilvl w:val="3"/>
          <w:numId w:val="1"/>
        </w:numPr>
      </w:pPr>
      <w:r>
        <w:t>DM form</w:t>
      </w:r>
    </w:p>
    <w:p w14:paraId="632893EF" w14:textId="6920060F" w:rsidR="004D3B18" w:rsidRDefault="004D3B18" w:rsidP="00815E3D">
      <w:pPr>
        <w:pStyle w:val="ListParagraph"/>
        <w:numPr>
          <w:ilvl w:val="3"/>
          <w:numId w:val="1"/>
        </w:numPr>
      </w:pPr>
      <w:r>
        <w:t>Manufacturing solution</w:t>
      </w:r>
    </w:p>
    <w:p w14:paraId="0CA3206F" w14:textId="5F57CEC5" w:rsidR="004D3B18" w:rsidRDefault="004D3B18" w:rsidP="00815E3D">
      <w:pPr>
        <w:pStyle w:val="ListParagraph"/>
        <w:numPr>
          <w:ilvl w:val="4"/>
          <w:numId w:val="1"/>
        </w:numPr>
      </w:pPr>
      <w:r>
        <w:t>Spherical harmonics on Divergence-free field</w:t>
      </w:r>
    </w:p>
    <w:p w14:paraId="7FC2B860" w14:textId="5C773909" w:rsidR="001848CD" w:rsidRDefault="001848CD" w:rsidP="00815E3D">
      <w:pPr>
        <w:pStyle w:val="ListParagraph"/>
        <w:numPr>
          <w:ilvl w:val="3"/>
          <w:numId w:val="1"/>
        </w:numPr>
      </w:pPr>
      <w:r>
        <w:t xml:space="preserve">Node interleaving condenses the weights for better memory load, easier partitioning </w:t>
      </w:r>
    </w:p>
    <w:p w14:paraId="7F1A7F87" w14:textId="7F2E2337" w:rsidR="00605CEF" w:rsidRDefault="00605CEF" w:rsidP="00815E3D">
      <w:pPr>
        <w:pStyle w:val="ListParagraph"/>
        <w:numPr>
          <w:ilvl w:val="3"/>
          <w:numId w:val="1"/>
        </w:numPr>
      </w:pPr>
      <w:r>
        <w:t>Need: convergence plots</w:t>
      </w:r>
    </w:p>
    <w:p w14:paraId="45006D24" w14:textId="77777777" w:rsidR="005952E1" w:rsidRDefault="005952E1" w:rsidP="00815E3D">
      <w:pPr>
        <w:pStyle w:val="ListParagraph"/>
        <w:numPr>
          <w:ilvl w:val="3"/>
          <w:numId w:val="1"/>
        </w:numPr>
      </w:pPr>
      <w:r>
        <w:t xml:space="preserve">Regular noise in the solution may point to need for </w:t>
      </w:r>
      <w:proofErr w:type="spellStart"/>
      <w:r>
        <w:t>Hyperviscosity</w:t>
      </w:r>
      <w:proofErr w:type="spellEnd"/>
      <w:r>
        <w:t xml:space="preserve"> or stable method for weight calculation</w:t>
      </w:r>
    </w:p>
    <w:p w14:paraId="369B4EE3" w14:textId="280A037F" w:rsidR="00605CEF" w:rsidRDefault="00605CEF" w:rsidP="00815E3D">
      <w:pPr>
        <w:pStyle w:val="ListParagraph"/>
        <w:numPr>
          <w:ilvl w:val="4"/>
          <w:numId w:val="1"/>
        </w:numPr>
      </w:pPr>
      <w:r>
        <w:t>Need: RBF-GA test for convergence</w:t>
      </w:r>
    </w:p>
    <w:p w14:paraId="775C5BAE" w14:textId="77777777" w:rsidR="0008078A" w:rsidRDefault="000647CD" w:rsidP="00815E3D">
      <w:pPr>
        <w:pStyle w:val="ListParagraph"/>
        <w:numPr>
          <w:ilvl w:val="1"/>
          <w:numId w:val="1"/>
        </w:numPr>
      </w:pPr>
      <w:r>
        <w:t xml:space="preserve">Conclusion: we have RBF-FD implementations of building blocks necessary for a complex geophysics simulation. </w:t>
      </w:r>
    </w:p>
    <w:p w14:paraId="4EFF9974" w14:textId="2D360831" w:rsidR="000647CD" w:rsidRDefault="000647CD" w:rsidP="00815E3D">
      <w:pPr>
        <w:pStyle w:val="ListParagraph"/>
        <w:numPr>
          <w:ilvl w:val="2"/>
          <w:numId w:val="1"/>
        </w:numPr>
      </w:pPr>
      <w:r>
        <w:t xml:space="preserve">Now all we need to do is make sure it is efficient.  </w:t>
      </w:r>
    </w:p>
    <w:p w14:paraId="529D0740" w14:textId="388248E6" w:rsidR="006C3704" w:rsidRDefault="002D0C41" w:rsidP="00815E3D">
      <w:pPr>
        <w:pStyle w:val="ListParagraph"/>
        <w:numPr>
          <w:ilvl w:val="0"/>
          <w:numId w:val="1"/>
        </w:numPr>
      </w:pPr>
      <w:r>
        <w:t xml:space="preserve">Performance and </w:t>
      </w:r>
      <w:r w:rsidR="006C3704">
        <w:t>Optimization</w:t>
      </w:r>
    </w:p>
    <w:p w14:paraId="519CF2E5" w14:textId="7EDDC9E6" w:rsidR="00BB1EC5" w:rsidRDefault="00BB1EC5" w:rsidP="00815E3D">
      <w:pPr>
        <w:pStyle w:val="ListParagraph"/>
        <w:numPr>
          <w:ilvl w:val="1"/>
          <w:numId w:val="1"/>
        </w:numPr>
      </w:pPr>
      <w:r>
        <w:t>Define throughput</w:t>
      </w:r>
    </w:p>
    <w:p w14:paraId="0D1F2512" w14:textId="5799F039" w:rsidR="00BB1EC5" w:rsidRDefault="00BB1EC5" w:rsidP="00815E3D">
      <w:pPr>
        <w:pStyle w:val="ListParagraph"/>
        <w:numPr>
          <w:ilvl w:val="2"/>
          <w:numId w:val="1"/>
        </w:numPr>
      </w:pPr>
      <w:r>
        <w:t>Measure performance as GFLOPs</w:t>
      </w:r>
    </w:p>
    <w:p w14:paraId="1D977CC2" w14:textId="1DC6A548" w:rsidR="00BB1EC5" w:rsidRDefault="00BB1EC5" w:rsidP="00815E3D">
      <w:pPr>
        <w:pStyle w:val="ListParagraph"/>
        <w:numPr>
          <w:ilvl w:val="2"/>
          <w:numId w:val="1"/>
        </w:numPr>
      </w:pPr>
      <w:r>
        <w:t>Compare to CPU (even if limited to 1 core) GFLOPs</w:t>
      </w:r>
    </w:p>
    <w:p w14:paraId="47A19B11" w14:textId="16B5C3FA" w:rsidR="00BB1EC5" w:rsidRDefault="00BB1EC5" w:rsidP="00815E3D">
      <w:pPr>
        <w:pStyle w:val="ListParagraph"/>
        <w:numPr>
          <w:ilvl w:val="2"/>
          <w:numId w:val="1"/>
        </w:numPr>
      </w:pPr>
      <w:r>
        <w:t xml:space="preserve">Need: What are the peaks for each hardware type? </w:t>
      </w:r>
    </w:p>
    <w:p w14:paraId="562C1A19" w14:textId="74F20779" w:rsidR="00BB1EC5" w:rsidRDefault="00BB1EC5" w:rsidP="00815E3D">
      <w:pPr>
        <w:pStyle w:val="ListParagraph"/>
        <w:numPr>
          <w:ilvl w:val="3"/>
          <w:numId w:val="1"/>
        </w:numPr>
      </w:pPr>
      <w:r>
        <w:t xml:space="preserve">Given the achieved and the peak we can normalize the throughput as % peak and consider speedup comparison. </w:t>
      </w:r>
    </w:p>
    <w:p w14:paraId="53566D3A" w14:textId="35A93C7D" w:rsidR="002D0C41" w:rsidRDefault="002D0C41" w:rsidP="00815E3D">
      <w:pPr>
        <w:pStyle w:val="ListParagraph"/>
        <w:numPr>
          <w:ilvl w:val="1"/>
          <w:numId w:val="1"/>
        </w:numPr>
      </w:pPr>
      <w:r>
        <w:t>Optimizations for CL kernels</w:t>
      </w:r>
    </w:p>
    <w:p w14:paraId="79336FF3" w14:textId="44914FF3" w:rsidR="002D0C41" w:rsidRDefault="002D0C41" w:rsidP="00815E3D">
      <w:pPr>
        <w:pStyle w:val="ListParagraph"/>
        <w:numPr>
          <w:ilvl w:val="2"/>
          <w:numId w:val="1"/>
        </w:numPr>
      </w:pPr>
      <w:r>
        <w:t xml:space="preserve">How custom kernels compare to </w:t>
      </w:r>
      <w:proofErr w:type="spellStart"/>
      <w:r>
        <w:t>ViennaCL</w:t>
      </w:r>
      <w:proofErr w:type="spellEnd"/>
      <w:r>
        <w:t xml:space="preserve"> </w:t>
      </w:r>
    </w:p>
    <w:p w14:paraId="15B50907" w14:textId="6858D44D" w:rsidR="002D0C41" w:rsidRDefault="002D0C41" w:rsidP="00815E3D">
      <w:pPr>
        <w:pStyle w:val="ListParagraph"/>
        <w:numPr>
          <w:ilvl w:val="2"/>
          <w:numId w:val="1"/>
        </w:numPr>
      </w:pPr>
      <w:r>
        <w:t>Recall that operation is limited</w:t>
      </w:r>
      <w:r w:rsidR="003D3EEC">
        <w:t xml:space="preserve"> by bandwidth</w:t>
      </w:r>
    </w:p>
    <w:p w14:paraId="377D5BCB" w14:textId="2CDF0EDE" w:rsidR="003D3EEC" w:rsidRDefault="003D3EEC" w:rsidP="00815E3D">
      <w:pPr>
        <w:pStyle w:val="ListParagraph"/>
        <w:numPr>
          <w:ilvl w:val="3"/>
          <w:numId w:val="1"/>
        </w:numPr>
      </w:pPr>
      <w:r>
        <w:t>What is the minimum N and n to justify the GPU?</w:t>
      </w:r>
    </w:p>
    <w:p w14:paraId="5D280CA9" w14:textId="073B3A6C" w:rsidR="002D0C41" w:rsidRDefault="002D0C41" w:rsidP="00815E3D">
      <w:pPr>
        <w:pStyle w:val="ListParagraph"/>
        <w:numPr>
          <w:ilvl w:val="2"/>
          <w:numId w:val="1"/>
        </w:numPr>
      </w:pPr>
      <w:r>
        <w:t xml:space="preserve">Some hope exists in using </w:t>
      </w:r>
      <w:proofErr w:type="spellStart"/>
      <w:r>
        <w:t>clSpMV</w:t>
      </w:r>
      <w:proofErr w:type="spellEnd"/>
      <w:r>
        <w:t xml:space="preserve"> approach to optimize</w:t>
      </w:r>
    </w:p>
    <w:p w14:paraId="24252AE4" w14:textId="1A008274" w:rsidR="003C4E9D" w:rsidRDefault="003C4E9D" w:rsidP="00815E3D">
      <w:pPr>
        <w:pStyle w:val="ListParagraph"/>
        <w:numPr>
          <w:ilvl w:val="1"/>
          <w:numId w:val="1"/>
        </w:numPr>
      </w:pPr>
      <w:r>
        <w:t>Distributed performance</w:t>
      </w:r>
    </w:p>
    <w:p w14:paraId="40EB3296" w14:textId="39083E99" w:rsidR="003C4E9D" w:rsidRDefault="003C4E9D" w:rsidP="00815E3D">
      <w:pPr>
        <w:pStyle w:val="ListParagraph"/>
        <w:numPr>
          <w:ilvl w:val="2"/>
          <w:numId w:val="1"/>
        </w:numPr>
      </w:pPr>
      <w:r>
        <w:t>Define two types of scaling</w:t>
      </w:r>
    </w:p>
    <w:p w14:paraId="20996D71" w14:textId="4D55B58D" w:rsidR="003C4E9D" w:rsidRDefault="003C4E9D" w:rsidP="00815E3D">
      <w:pPr>
        <w:pStyle w:val="ListParagraph"/>
        <w:numPr>
          <w:ilvl w:val="2"/>
          <w:numId w:val="1"/>
        </w:numPr>
      </w:pPr>
      <w:r>
        <w:t xml:space="preserve">How does method scale? </w:t>
      </w:r>
    </w:p>
    <w:p w14:paraId="6C22B70A" w14:textId="1E8853EE" w:rsidR="003C4E9D" w:rsidRDefault="003C4E9D" w:rsidP="00815E3D">
      <w:pPr>
        <w:pStyle w:val="ListParagraph"/>
        <w:numPr>
          <w:ilvl w:val="2"/>
          <w:numId w:val="1"/>
        </w:numPr>
      </w:pPr>
      <w:r>
        <w:t xml:space="preserve">How do we avoid loss due to </w:t>
      </w:r>
      <w:proofErr w:type="spellStart"/>
      <w:r>
        <w:t>mem</w:t>
      </w:r>
      <w:proofErr w:type="spellEnd"/>
      <w:r>
        <w:t xml:space="preserve"> </w:t>
      </w:r>
      <w:proofErr w:type="spellStart"/>
      <w:r>
        <w:t>xfer</w:t>
      </w:r>
      <w:proofErr w:type="spellEnd"/>
      <w:r>
        <w:t xml:space="preserve"> to GPU? </w:t>
      </w:r>
    </w:p>
    <w:p w14:paraId="7A014A32" w14:textId="6F089D5C" w:rsidR="003C4E9D" w:rsidRDefault="003C4E9D" w:rsidP="00815E3D">
      <w:pPr>
        <w:pStyle w:val="ListParagraph"/>
        <w:numPr>
          <w:ilvl w:val="3"/>
          <w:numId w:val="1"/>
        </w:numPr>
      </w:pPr>
      <w:r>
        <w:t>Need: overlap</w:t>
      </w:r>
    </w:p>
    <w:p w14:paraId="7E152C29" w14:textId="3C1773D5" w:rsidR="00E73E23" w:rsidRDefault="00E73E23" w:rsidP="00B56E52">
      <w:pPr>
        <w:pStyle w:val="ListParagraph"/>
        <w:numPr>
          <w:ilvl w:val="2"/>
          <w:numId w:val="1"/>
        </w:numPr>
      </w:pPr>
      <w:r>
        <w:t xml:space="preserve">Need: similar metrics as those in </w:t>
      </w:r>
      <w:proofErr w:type="spellStart"/>
      <w:r>
        <w:t>Tuminaro</w:t>
      </w:r>
      <w:proofErr w:type="spellEnd"/>
      <w:r>
        <w:t xml:space="preserve"> paper</w:t>
      </w:r>
    </w:p>
    <w:p w14:paraId="0D4C1D94" w14:textId="58544C80" w:rsidR="00E73E23" w:rsidRDefault="00E3225C" w:rsidP="00B56E52">
      <w:pPr>
        <w:pStyle w:val="ListParagraph"/>
        <w:numPr>
          <w:ilvl w:val="2"/>
          <w:numId w:val="1"/>
        </w:numPr>
      </w:pPr>
      <w:r>
        <w:t xml:space="preserve">Need: similar to </w:t>
      </w:r>
      <w:proofErr w:type="spellStart"/>
      <w:r>
        <w:t>Knepley</w:t>
      </w:r>
      <w:proofErr w:type="spellEnd"/>
      <w:r>
        <w:t xml:space="preserve"> paper</w:t>
      </w:r>
    </w:p>
    <w:p w14:paraId="6D2C1171" w14:textId="56456465" w:rsidR="006C3704" w:rsidRDefault="006C3704" w:rsidP="00815E3D">
      <w:pPr>
        <w:pStyle w:val="ListParagraph"/>
        <w:numPr>
          <w:ilvl w:val="0"/>
          <w:numId w:val="1"/>
        </w:numPr>
        <w:rPr>
          <w:ins w:id="153" w:author="Evan Bollig" w:date="2013-06-08T18:49:00Z"/>
        </w:rPr>
      </w:pPr>
      <w:r>
        <w:t>Node Ordering and Preconditioni</w:t>
      </w:r>
      <w:r w:rsidR="00AF3AE6">
        <w:t>n</w:t>
      </w:r>
      <w:r>
        <w:t>g</w:t>
      </w:r>
    </w:p>
    <w:p w14:paraId="031BDC5E" w14:textId="12F638D4" w:rsidR="00C967EF" w:rsidRDefault="00C967EF">
      <w:pPr>
        <w:pStyle w:val="ListParagraph"/>
        <w:numPr>
          <w:ilvl w:val="1"/>
          <w:numId w:val="1"/>
        </w:numPr>
        <w:rPr>
          <w:ins w:id="154" w:author="Evan Bollig" w:date="2013-06-08T18:49:00Z"/>
        </w:rPr>
        <w:pPrChange w:id="155" w:author="Evan Bollig" w:date="2013-06-08T18:49:00Z">
          <w:pPr>
            <w:pStyle w:val="ListParagraph"/>
            <w:numPr>
              <w:numId w:val="1"/>
            </w:numPr>
            <w:ind w:hanging="360"/>
          </w:pPr>
        </w:pPrChange>
      </w:pPr>
      <w:ins w:id="156" w:author="Evan Bollig" w:date="2013-06-08T18:49:00Z">
        <w:r>
          <w:t xml:space="preserve">Consider </w:t>
        </w:r>
        <w:proofErr w:type="gramStart"/>
        <w:r>
          <w:t>space filling</w:t>
        </w:r>
        <w:proofErr w:type="gramEnd"/>
        <w:r>
          <w:t xml:space="preserve"> curves to reorder nodes.</w:t>
        </w:r>
      </w:ins>
    </w:p>
    <w:p w14:paraId="5EE1AEA7" w14:textId="0AEEE6AC" w:rsidR="00C967EF" w:rsidRDefault="00C967EF">
      <w:pPr>
        <w:pStyle w:val="ListParagraph"/>
        <w:numPr>
          <w:ilvl w:val="2"/>
          <w:numId w:val="1"/>
        </w:numPr>
        <w:pPrChange w:id="157" w:author="Evan Bollig" w:date="2013-06-08T18:49:00Z">
          <w:pPr>
            <w:pStyle w:val="ListParagraph"/>
            <w:numPr>
              <w:numId w:val="1"/>
            </w:numPr>
            <w:ind w:hanging="360"/>
          </w:pPr>
        </w:pPrChange>
      </w:pPr>
      <w:ins w:id="158" w:author="Evan Bollig" w:date="2013-06-08T18:49:00Z">
        <w:r>
          <w:t xml:space="preserve">Results in different </w:t>
        </w:r>
        <w:proofErr w:type="spellStart"/>
        <w:r>
          <w:t>sparsity</w:t>
        </w:r>
        <w:proofErr w:type="spellEnd"/>
        <w:r>
          <w:t xml:space="preserve"> patterns. </w:t>
        </w:r>
      </w:ins>
    </w:p>
    <w:p w14:paraId="4F2E389C" w14:textId="6A14826F" w:rsidR="00835732" w:rsidRDefault="00835732" w:rsidP="00815E3D">
      <w:pPr>
        <w:pStyle w:val="ListParagraph"/>
        <w:numPr>
          <w:ilvl w:val="1"/>
          <w:numId w:val="1"/>
        </w:numPr>
      </w:pPr>
      <w:r>
        <w:t>Node ordering condenses bandwidth</w:t>
      </w:r>
    </w:p>
    <w:p w14:paraId="2FDCC11B" w14:textId="7E8C0308" w:rsidR="00835732" w:rsidRDefault="00835732" w:rsidP="00815E3D">
      <w:pPr>
        <w:pStyle w:val="ListParagraph"/>
        <w:numPr>
          <w:ilvl w:val="2"/>
          <w:numId w:val="1"/>
        </w:numPr>
        <w:rPr>
          <w:ins w:id="159" w:author="Evan Bollig" w:date="2013-06-08T18:49:00Z"/>
        </w:rPr>
      </w:pPr>
      <w:r>
        <w:t xml:space="preserve">Compared to </w:t>
      </w:r>
      <w:proofErr w:type="spellStart"/>
      <w:r>
        <w:t>SymRCM</w:t>
      </w:r>
      <w:proofErr w:type="spellEnd"/>
      <w:r>
        <w:t xml:space="preserve"> our bandwidth achieved may be wider, but it is FREE.</w:t>
      </w:r>
    </w:p>
    <w:p w14:paraId="0A141D2B" w14:textId="2FD07A15" w:rsidR="00C967EF" w:rsidRDefault="00C967EF">
      <w:pPr>
        <w:pStyle w:val="ListParagraph"/>
        <w:numPr>
          <w:ilvl w:val="3"/>
          <w:numId w:val="1"/>
        </w:numPr>
        <w:rPr>
          <w:ins w:id="160" w:author="Evan Bollig" w:date="2013-06-08T18:49:00Z"/>
        </w:rPr>
        <w:pPrChange w:id="161" w:author="Evan Bollig" w:date="2013-06-08T18:49:00Z">
          <w:pPr>
            <w:pStyle w:val="ListParagraph"/>
            <w:numPr>
              <w:ilvl w:val="2"/>
              <w:numId w:val="1"/>
            </w:numPr>
            <w:ind w:left="2160" w:hanging="360"/>
          </w:pPr>
        </w:pPrChange>
      </w:pPr>
      <w:ins w:id="162" w:author="Evan Bollig" w:date="2013-06-08T18:49:00Z">
        <w:r>
          <w:t>Define Bandwidth</w:t>
        </w:r>
      </w:ins>
    </w:p>
    <w:p w14:paraId="40AFB571" w14:textId="2903DAB9" w:rsidR="00C967EF" w:rsidRDefault="00C967EF">
      <w:pPr>
        <w:pStyle w:val="ListParagraph"/>
        <w:numPr>
          <w:ilvl w:val="3"/>
          <w:numId w:val="1"/>
        </w:numPr>
        <w:rPr>
          <w:ins w:id="163" w:author="Evan Bollig" w:date="2013-06-08T18:49:00Z"/>
        </w:rPr>
        <w:pPrChange w:id="164" w:author="Evan Bollig" w:date="2013-06-08T18:49:00Z">
          <w:pPr>
            <w:pStyle w:val="ListParagraph"/>
            <w:numPr>
              <w:ilvl w:val="2"/>
              <w:numId w:val="1"/>
            </w:numPr>
            <w:ind w:left="2160" w:hanging="360"/>
          </w:pPr>
        </w:pPrChange>
      </w:pPr>
      <w:ins w:id="165" w:author="Evan Bollig" w:date="2013-06-08T18:49:00Z">
        <w:r>
          <w:t xml:space="preserve">Compares Space Filling Curve (SFC) ordering and max bandwidth to RCM. </w:t>
        </w:r>
      </w:ins>
    </w:p>
    <w:p w14:paraId="4FFFF26B" w14:textId="0E3C42FB" w:rsidR="00C967EF" w:rsidRDefault="00C967EF">
      <w:pPr>
        <w:pStyle w:val="ListParagraph"/>
        <w:numPr>
          <w:ilvl w:val="4"/>
          <w:numId w:val="1"/>
        </w:numPr>
        <w:rPr>
          <w:ins w:id="166" w:author="Evan Bollig" w:date="2013-06-08T18:50:00Z"/>
        </w:rPr>
        <w:pPrChange w:id="167" w:author="Evan Bollig" w:date="2013-06-08T18:50:00Z">
          <w:pPr>
            <w:pStyle w:val="ListParagraph"/>
            <w:numPr>
              <w:ilvl w:val="2"/>
              <w:numId w:val="1"/>
            </w:numPr>
            <w:ind w:left="2160" w:hanging="360"/>
          </w:pPr>
        </w:pPrChange>
      </w:pPr>
      <w:ins w:id="168" w:author="Evan Bollig" w:date="2013-06-08T18:50:00Z">
        <w:r>
          <w:t>What is minimum bandwidth?</w:t>
        </w:r>
      </w:ins>
    </w:p>
    <w:p w14:paraId="7D08FB48" w14:textId="5C9D0100" w:rsidR="00C967EF" w:rsidRDefault="00C967EF">
      <w:pPr>
        <w:pStyle w:val="ListParagraph"/>
        <w:numPr>
          <w:ilvl w:val="4"/>
          <w:numId w:val="1"/>
        </w:numPr>
        <w:rPr>
          <w:ins w:id="169" w:author="Evan Bollig" w:date="2013-06-08T18:50:00Z"/>
        </w:rPr>
        <w:pPrChange w:id="170" w:author="Evan Bollig" w:date="2013-06-08T18:50:00Z">
          <w:pPr>
            <w:pStyle w:val="ListParagraph"/>
            <w:numPr>
              <w:ilvl w:val="2"/>
              <w:numId w:val="1"/>
            </w:numPr>
            <w:ind w:left="2160" w:hanging="360"/>
          </w:pPr>
        </w:pPrChange>
      </w:pPr>
      <w:ins w:id="171" w:author="Evan Bollig" w:date="2013-06-08T18:50:00Z">
        <w:r>
          <w:t xml:space="preserve">What is mean bandwidth of each? </w:t>
        </w:r>
      </w:ins>
    </w:p>
    <w:p w14:paraId="38E252D4" w14:textId="05B206A7" w:rsidR="00C967EF" w:rsidRDefault="00C967EF">
      <w:pPr>
        <w:pStyle w:val="ListParagraph"/>
        <w:numPr>
          <w:ilvl w:val="4"/>
          <w:numId w:val="1"/>
        </w:numPr>
        <w:rPr>
          <w:ins w:id="172" w:author="Evan Bollig" w:date="2013-06-08T18:51:00Z"/>
        </w:rPr>
        <w:pPrChange w:id="173" w:author="Evan Bollig" w:date="2013-06-08T18:50:00Z">
          <w:pPr>
            <w:pStyle w:val="ListParagraph"/>
            <w:numPr>
              <w:ilvl w:val="2"/>
              <w:numId w:val="1"/>
            </w:numPr>
            <w:ind w:left="2160" w:hanging="360"/>
          </w:pPr>
        </w:pPrChange>
      </w:pPr>
      <w:ins w:id="174" w:author="Evan Bollig" w:date="2013-06-08T18:50:00Z">
        <w:r>
          <w:t>What is maximum bandwidth of each?</w:t>
        </w:r>
      </w:ins>
    </w:p>
    <w:p w14:paraId="5E4AAD17" w14:textId="71DF3C58" w:rsidR="00E12F2B" w:rsidRDefault="00E12F2B">
      <w:pPr>
        <w:pStyle w:val="ListParagraph"/>
        <w:numPr>
          <w:ilvl w:val="4"/>
          <w:numId w:val="1"/>
        </w:numPr>
        <w:rPr>
          <w:ins w:id="175" w:author="Evan Bollig" w:date="2013-06-08T18:50:00Z"/>
        </w:rPr>
        <w:pPrChange w:id="176" w:author="Evan Bollig" w:date="2013-06-08T18:50:00Z">
          <w:pPr>
            <w:pStyle w:val="ListParagraph"/>
            <w:numPr>
              <w:ilvl w:val="2"/>
              <w:numId w:val="1"/>
            </w:numPr>
            <w:ind w:left="2160" w:hanging="360"/>
          </w:pPr>
        </w:pPrChange>
      </w:pPr>
      <w:proofErr w:type="spellStart"/>
      <w:ins w:id="177" w:author="Evan Bollig" w:date="2013-06-08T18:51:00Z">
        <w:r>
          <w:t>Stddev</w:t>
        </w:r>
        <w:proofErr w:type="spellEnd"/>
        <w:r>
          <w:t xml:space="preserve"> of matrix BW? </w:t>
        </w:r>
      </w:ins>
    </w:p>
    <w:p w14:paraId="5D9058F8" w14:textId="3117AC44" w:rsidR="00C967EF" w:rsidDel="00C967EF" w:rsidRDefault="00C967EF">
      <w:pPr>
        <w:pStyle w:val="ListParagraph"/>
        <w:numPr>
          <w:ilvl w:val="4"/>
          <w:numId w:val="1"/>
        </w:numPr>
        <w:rPr>
          <w:del w:id="178" w:author="Evan Bollig" w:date="2013-06-08T18:50:00Z"/>
        </w:rPr>
        <w:pPrChange w:id="179" w:author="Evan Bollig" w:date="2013-06-08T18:50:00Z">
          <w:pPr>
            <w:pStyle w:val="ListParagraph"/>
            <w:numPr>
              <w:ilvl w:val="2"/>
              <w:numId w:val="1"/>
            </w:numPr>
            <w:ind w:left="2160" w:hanging="360"/>
          </w:pPr>
        </w:pPrChange>
      </w:pPr>
    </w:p>
    <w:p w14:paraId="34821C7F" w14:textId="5C5D545F" w:rsidR="00835732" w:rsidRDefault="00835732" w:rsidP="00815E3D">
      <w:pPr>
        <w:pStyle w:val="ListParagraph"/>
        <w:numPr>
          <w:ilvl w:val="2"/>
          <w:numId w:val="1"/>
        </w:numPr>
      </w:pPr>
      <w:r>
        <w:t xml:space="preserve">Conditioning of </w:t>
      </w:r>
      <w:proofErr w:type="spellStart"/>
      <w:r>
        <w:t>symrcm</w:t>
      </w:r>
      <w:proofErr w:type="spellEnd"/>
      <w:r>
        <w:t xml:space="preserve"> and node ordered matrices (U, X, Z, Raster). </w:t>
      </w:r>
    </w:p>
    <w:p w14:paraId="1BE7EF1D" w14:textId="6CD9702A" w:rsidR="00D00EE2" w:rsidRDefault="00D00EE2">
      <w:pPr>
        <w:pStyle w:val="ListParagraph"/>
        <w:numPr>
          <w:ilvl w:val="3"/>
          <w:numId w:val="1"/>
        </w:numPr>
        <w:pPrChange w:id="180" w:author="Evan Bollig" w:date="2013-06-08T18:50:00Z">
          <w:pPr>
            <w:pStyle w:val="ListParagraph"/>
            <w:numPr>
              <w:ilvl w:val="2"/>
              <w:numId w:val="1"/>
            </w:numPr>
            <w:ind w:left="2160" w:hanging="360"/>
          </w:pPr>
        </w:pPrChange>
      </w:pPr>
      <w:r>
        <w:t xml:space="preserve">Impact on conditioning? If any? </w:t>
      </w:r>
    </w:p>
    <w:p w14:paraId="72482905" w14:textId="7379C389" w:rsidR="00F71B06" w:rsidRDefault="00F71B06" w:rsidP="00815E3D">
      <w:pPr>
        <w:pStyle w:val="ListParagraph"/>
        <w:numPr>
          <w:ilvl w:val="2"/>
          <w:numId w:val="1"/>
        </w:numPr>
        <w:rPr>
          <w:ins w:id="181" w:author="Evan Bollig" w:date="2013-06-08T18:50:00Z"/>
        </w:rPr>
      </w:pPr>
      <w:proofErr w:type="spellStart"/>
      <w:proofErr w:type="gramStart"/>
      <w:r>
        <w:t>clSpMV</w:t>
      </w:r>
      <w:proofErr w:type="spellEnd"/>
      <w:proofErr w:type="gramEnd"/>
      <w:r>
        <w:t xml:space="preserve"> heuristics applied to our modified </w:t>
      </w:r>
      <w:proofErr w:type="spellStart"/>
      <w:r>
        <w:t>sparsity</w:t>
      </w:r>
      <w:proofErr w:type="spellEnd"/>
      <w:r>
        <w:t xml:space="preserve"> patterns may prove enlightening. </w:t>
      </w:r>
    </w:p>
    <w:p w14:paraId="743873A8" w14:textId="08AFCFAA" w:rsidR="00C967EF" w:rsidRDefault="00C967EF" w:rsidP="00815E3D">
      <w:pPr>
        <w:pStyle w:val="ListParagraph"/>
        <w:numPr>
          <w:ilvl w:val="2"/>
          <w:numId w:val="1"/>
        </w:numPr>
        <w:rPr>
          <w:ins w:id="182" w:author="Evan Bollig" w:date="2013-06-08T18:51:00Z"/>
        </w:rPr>
      </w:pPr>
      <w:ins w:id="183" w:author="Evan Bollig" w:date="2013-06-08T18:50:00Z">
        <w:r>
          <w:t xml:space="preserve">Benchmarks to compare orderings, RCM and </w:t>
        </w:r>
        <w:proofErr w:type="spellStart"/>
        <w:r>
          <w:t>SpMV</w:t>
        </w:r>
        <w:proofErr w:type="spellEnd"/>
        <w:r>
          <w:t xml:space="preserve"> times for each matrix (ELL, SBELL, BELL, </w:t>
        </w:r>
      </w:ins>
      <w:ins w:id="184" w:author="Evan Bollig" w:date="2013-06-08T18:51:00Z">
        <w:r>
          <w:t>SELL)</w:t>
        </w:r>
      </w:ins>
    </w:p>
    <w:p w14:paraId="42826CA2" w14:textId="0F44D276" w:rsidR="00E12F2B" w:rsidRDefault="00E12F2B">
      <w:pPr>
        <w:pStyle w:val="ListParagraph"/>
        <w:numPr>
          <w:ilvl w:val="3"/>
          <w:numId w:val="1"/>
        </w:numPr>
        <w:rPr>
          <w:ins w:id="185" w:author="Evan Bollig" w:date="2013-06-08T18:51:00Z"/>
        </w:rPr>
        <w:pPrChange w:id="186" w:author="Evan Bollig" w:date="2013-06-08T18:51:00Z">
          <w:pPr>
            <w:pStyle w:val="ListParagraph"/>
            <w:numPr>
              <w:ilvl w:val="2"/>
              <w:numId w:val="1"/>
            </w:numPr>
            <w:ind w:left="2160" w:hanging="360"/>
          </w:pPr>
        </w:pPrChange>
      </w:pPr>
      <w:ins w:id="187" w:author="Evan Bollig" w:date="2013-06-08T18:51:00Z">
        <w:r>
          <w:t xml:space="preserve">What is the best consideration for performance? Max, Min, Mean or </w:t>
        </w:r>
        <w:proofErr w:type="spellStart"/>
        <w:r>
          <w:t>Stddev</w:t>
        </w:r>
        <w:proofErr w:type="spellEnd"/>
        <w:r>
          <w:t xml:space="preserve"> of bandwidth? </w:t>
        </w:r>
      </w:ins>
    </w:p>
    <w:p w14:paraId="1C1AF8E0" w14:textId="3D23296E" w:rsidR="00E12F2B" w:rsidRDefault="00E12F2B">
      <w:pPr>
        <w:pStyle w:val="ListParagraph"/>
        <w:numPr>
          <w:ilvl w:val="3"/>
          <w:numId w:val="1"/>
        </w:numPr>
        <w:rPr>
          <w:ins w:id="188" w:author="Evan Bollig" w:date="2013-06-08T18:52:00Z"/>
        </w:rPr>
        <w:pPrChange w:id="189" w:author="Evan Bollig" w:date="2013-06-08T18:51:00Z">
          <w:pPr>
            <w:pStyle w:val="ListParagraph"/>
            <w:numPr>
              <w:ilvl w:val="2"/>
              <w:numId w:val="1"/>
            </w:numPr>
            <w:ind w:left="2160" w:hanging="360"/>
          </w:pPr>
        </w:pPrChange>
      </w:pPr>
      <w:ins w:id="190" w:author="Evan Bollig" w:date="2013-06-08T18:51:00Z">
        <w:r>
          <w:t xml:space="preserve">Better to have all rows consistent BW or a few very wide and the rest tiny? </w:t>
        </w:r>
      </w:ins>
    </w:p>
    <w:p w14:paraId="7A2CA9E9" w14:textId="0BCAD033" w:rsidR="000A325B" w:rsidRDefault="000A325B">
      <w:pPr>
        <w:pStyle w:val="ListParagraph"/>
        <w:numPr>
          <w:ilvl w:val="3"/>
          <w:numId w:val="1"/>
        </w:numPr>
        <w:rPr>
          <w:ins w:id="191" w:author="Evan Bollig" w:date="2013-06-08T18:52:00Z"/>
        </w:rPr>
        <w:pPrChange w:id="192" w:author="Evan Bollig" w:date="2013-06-08T18:51:00Z">
          <w:pPr>
            <w:pStyle w:val="ListParagraph"/>
            <w:numPr>
              <w:ilvl w:val="2"/>
              <w:numId w:val="1"/>
            </w:numPr>
            <w:ind w:left="2160" w:hanging="360"/>
          </w:pPr>
        </w:pPrChange>
      </w:pPr>
      <w:ins w:id="193" w:author="Evan Bollig" w:date="2013-06-08T18:52:00Z">
        <w:r>
          <w:t xml:space="preserve">What is the gain as the BW grows? </w:t>
        </w:r>
      </w:ins>
    </w:p>
    <w:p w14:paraId="1102C2A1" w14:textId="07AAF21A" w:rsidR="000E5181" w:rsidRDefault="005375C6" w:rsidP="000E5181">
      <w:pPr>
        <w:pStyle w:val="ListParagraph"/>
        <w:numPr>
          <w:ilvl w:val="2"/>
          <w:numId w:val="1"/>
        </w:numPr>
      </w:pPr>
      <w:ins w:id="194" w:author="Evan Bollig" w:date="2013-06-08T18:52:00Z">
        <w:r>
          <w:t xml:space="preserve">Compare benchmarks for </w:t>
        </w:r>
        <w:proofErr w:type="spellStart"/>
        <w:r>
          <w:t>clSpMV</w:t>
        </w:r>
        <w:proofErr w:type="spellEnd"/>
        <w:r>
          <w:t xml:space="preserve"> and </w:t>
        </w:r>
        <w:proofErr w:type="spellStart"/>
        <w:r>
          <w:t>ViennaCL</w:t>
        </w:r>
        <w:proofErr w:type="spellEnd"/>
        <w:r>
          <w:t xml:space="preserve"> for different curves and formats. </w:t>
        </w:r>
      </w:ins>
    </w:p>
    <w:p w14:paraId="5697DF63" w14:textId="12230BD3" w:rsidR="005952E1" w:rsidRDefault="005952E1" w:rsidP="00815E3D">
      <w:pPr>
        <w:pStyle w:val="ListParagraph"/>
        <w:numPr>
          <w:ilvl w:val="1"/>
          <w:numId w:val="1"/>
        </w:numPr>
      </w:pPr>
      <w:r>
        <w:t xml:space="preserve">Other </w:t>
      </w:r>
      <w:proofErr w:type="spellStart"/>
      <w:r>
        <w:t>preconditioners</w:t>
      </w:r>
      <w:proofErr w:type="spellEnd"/>
    </w:p>
    <w:p w14:paraId="3397DF16" w14:textId="64561EF0" w:rsidR="005952E1" w:rsidRDefault="005952E1" w:rsidP="00815E3D">
      <w:pPr>
        <w:pStyle w:val="ListParagraph"/>
        <w:numPr>
          <w:ilvl w:val="2"/>
          <w:numId w:val="1"/>
        </w:numPr>
      </w:pPr>
      <w:r>
        <w:t xml:space="preserve">Most </w:t>
      </w:r>
      <w:proofErr w:type="spellStart"/>
      <w:r>
        <w:t>preconditioners</w:t>
      </w:r>
      <w:proofErr w:type="spellEnd"/>
      <w:r>
        <w:t xml:space="preserve"> are based on node or stencil information</w:t>
      </w:r>
    </w:p>
    <w:p w14:paraId="0BF81500" w14:textId="77777777" w:rsidR="005952E1" w:rsidRDefault="005952E1" w:rsidP="00815E3D">
      <w:pPr>
        <w:pStyle w:val="ListParagraph"/>
        <w:numPr>
          <w:ilvl w:val="2"/>
          <w:numId w:val="1"/>
        </w:numPr>
      </w:pPr>
      <w:proofErr w:type="spellStart"/>
      <w:r>
        <w:t>Preconditioners</w:t>
      </w:r>
      <w:proofErr w:type="spellEnd"/>
      <w:r>
        <w:t xml:space="preserve">: </w:t>
      </w:r>
    </w:p>
    <w:p w14:paraId="1B61CDDB" w14:textId="7F061806" w:rsidR="005952E1" w:rsidRDefault="005952E1" w:rsidP="00815E3D">
      <w:pPr>
        <w:pStyle w:val="ListParagraph"/>
        <w:numPr>
          <w:ilvl w:val="3"/>
          <w:numId w:val="1"/>
        </w:numPr>
      </w:pPr>
      <w:r>
        <w:t>ILU0</w:t>
      </w:r>
    </w:p>
    <w:p w14:paraId="756000A8" w14:textId="25004E01" w:rsidR="005952E1" w:rsidRDefault="005952E1" w:rsidP="00815E3D">
      <w:pPr>
        <w:pStyle w:val="ListParagraph"/>
        <w:numPr>
          <w:ilvl w:val="3"/>
          <w:numId w:val="1"/>
        </w:numPr>
      </w:pPr>
      <w:r>
        <w:t>ILUP</w:t>
      </w:r>
    </w:p>
    <w:p w14:paraId="27D4AD12" w14:textId="508AB525" w:rsidR="005952E1" w:rsidRDefault="005952E1" w:rsidP="00815E3D">
      <w:pPr>
        <w:pStyle w:val="ListParagraph"/>
        <w:numPr>
          <w:ilvl w:val="3"/>
          <w:numId w:val="1"/>
        </w:numPr>
      </w:pPr>
      <w:r>
        <w:t>AMG</w:t>
      </w:r>
    </w:p>
    <w:p w14:paraId="17BD3443" w14:textId="5F0A9EC3" w:rsidR="005952E1" w:rsidRDefault="005952E1" w:rsidP="00815E3D">
      <w:pPr>
        <w:pStyle w:val="ListParagraph"/>
        <w:numPr>
          <w:ilvl w:val="3"/>
          <w:numId w:val="1"/>
        </w:numPr>
      </w:pPr>
      <w:r>
        <w:t>MG</w:t>
      </w:r>
    </w:p>
    <w:p w14:paraId="56EDD61F" w14:textId="11596E67" w:rsidR="005952E1" w:rsidRDefault="005952E1" w:rsidP="00815E3D">
      <w:pPr>
        <w:pStyle w:val="ListParagraph"/>
        <w:numPr>
          <w:ilvl w:val="2"/>
          <w:numId w:val="1"/>
        </w:numPr>
      </w:pPr>
      <w:r>
        <w:t xml:space="preserve">What is the impact of the </w:t>
      </w:r>
      <w:proofErr w:type="spellStart"/>
      <w:r>
        <w:t>preconditioners</w:t>
      </w:r>
      <w:proofErr w:type="spellEnd"/>
      <w:r>
        <w:t xml:space="preserve"> with and without RBF-GA? </w:t>
      </w:r>
    </w:p>
    <w:p w14:paraId="67387AB1" w14:textId="70A1A5BD" w:rsidR="00313A97" w:rsidRDefault="00313A97" w:rsidP="00815E3D">
      <w:pPr>
        <w:pStyle w:val="ListParagraph"/>
        <w:numPr>
          <w:ilvl w:val="2"/>
          <w:numId w:val="1"/>
        </w:numPr>
      </w:pPr>
      <w:r>
        <w:t xml:space="preserve">What is the best </w:t>
      </w:r>
      <w:proofErr w:type="spellStart"/>
      <w:r>
        <w:t>preconditioner</w:t>
      </w:r>
      <w:proofErr w:type="spellEnd"/>
      <w:r>
        <w:t xml:space="preserve"> for RBF-FD</w:t>
      </w:r>
      <w:r w:rsidR="005A3888">
        <w:t>?</w:t>
      </w:r>
    </w:p>
    <w:p w14:paraId="5A9501B0" w14:textId="5DAE8B40" w:rsidR="005A3888" w:rsidRDefault="005A3888" w:rsidP="005A3888">
      <w:pPr>
        <w:pStyle w:val="ListParagraph"/>
        <w:numPr>
          <w:ilvl w:val="2"/>
          <w:numId w:val="1"/>
        </w:numPr>
      </w:pPr>
      <w:proofErr w:type="gramStart"/>
      <w:r>
        <w:t>Does masking blocks</w:t>
      </w:r>
      <w:proofErr w:type="gramEnd"/>
      <w:r>
        <w:t xml:space="preserve"> when preconditioning help? </w:t>
      </w:r>
    </w:p>
    <w:p w14:paraId="530758D8" w14:textId="79608C87" w:rsidR="006C3704" w:rsidRDefault="006C3704" w:rsidP="00815E3D">
      <w:pPr>
        <w:pStyle w:val="ListParagraph"/>
        <w:numPr>
          <w:ilvl w:val="0"/>
          <w:numId w:val="1"/>
        </w:numPr>
      </w:pPr>
      <w:r>
        <w:t>Conclusion</w:t>
      </w:r>
    </w:p>
    <w:p w14:paraId="3F614B5A" w14:textId="684DC50B" w:rsidR="00E51D5D" w:rsidRDefault="00E51D5D" w:rsidP="00815E3D">
      <w:pPr>
        <w:pStyle w:val="ListParagraph"/>
        <w:numPr>
          <w:ilvl w:val="1"/>
          <w:numId w:val="1"/>
        </w:numPr>
      </w:pPr>
      <w:r>
        <w:t xml:space="preserve">First implementation of RBF-FD to span multiple CPUs. Went above and beyond to extend to multiple GPUs. </w:t>
      </w:r>
    </w:p>
    <w:p w14:paraId="12948F65" w14:textId="65607EA6" w:rsidR="00E51D5D" w:rsidRDefault="00E51D5D" w:rsidP="00815E3D">
      <w:pPr>
        <w:pStyle w:val="ListParagraph"/>
        <w:numPr>
          <w:ilvl w:val="1"/>
          <w:numId w:val="1"/>
        </w:numPr>
      </w:pPr>
      <w:r>
        <w:t>Considered both explicit and implicit PDEs to ensure we have all building blocks necessary to tackle large-scale Geophysical simulations</w:t>
      </w:r>
    </w:p>
    <w:p w14:paraId="0A8D2F69" w14:textId="255C65F6" w:rsidR="00E51D5D" w:rsidRDefault="00E51D5D" w:rsidP="00815E3D">
      <w:pPr>
        <w:pStyle w:val="ListParagraph"/>
        <w:numPr>
          <w:ilvl w:val="1"/>
          <w:numId w:val="1"/>
        </w:numPr>
      </w:pPr>
      <w:r>
        <w:t>Looked at preconditioning and node orderings to ensure the fastest possible time to accurate solutions</w:t>
      </w:r>
    </w:p>
    <w:p w14:paraId="6A179282" w14:textId="2F6B2887" w:rsidR="00E51D5D" w:rsidRDefault="00E51D5D" w:rsidP="00815E3D">
      <w:pPr>
        <w:pStyle w:val="ListParagraph"/>
        <w:numPr>
          <w:ilvl w:val="1"/>
          <w:numId w:val="1"/>
        </w:numPr>
      </w:pPr>
      <w:r>
        <w:t xml:space="preserve">Etc. </w:t>
      </w:r>
    </w:p>
    <w:p w14:paraId="7CE487F2" w14:textId="4A8CF610" w:rsidR="007043C1" w:rsidRDefault="007043C1" w:rsidP="00815E3D">
      <w:pPr>
        <w:pStyle w:val="ListParagraph"/>
        <w:numPr>
          <w:ilvl w:val="0"/>
          <w:numId w:val="1"/>
        </w:numPr>
      </w:pPr>
      <w:r>
        <w:t>Appendices</w:t>
      </w:r>
    </w:p>
    <w:p w14:paraId="66404466" w14:textId="59576A30" w:rsidR="007043C1" w:rsidRDefault="007043C1" w:rsidP="00815E3D">
      <w:pPr>
        <w:pStyle w:val="ListParagraph"/>
        <w:numPr>
          <w:ilvl w:val="1"/>
          <w:numId w:val="1"/>
        </w:numPr>
      </w:pPr>
      <w:r>
        <w:t xml:space="preserve">Direct computation of weights </w:t>
      </w:r>
      <w:proofErr w:type="spellStart"/>
      <w:r>
        <w:t>vs</w:t>
      </w:r>
      <w:proofErr w:type="spellEnd"/>
      <w:r>
        <w:t xml:space="preserve"> indirect to reassure ourselves that indirect do not lose too much accuracy</w:t>
      </w:r>
    </w:p>
    <w:p w14:paraId="1CC8AB11" w14:textId="06C77935" w:rsidR="007043C1" w:rsidRDefault="007043C1" w:rsidP="00815E3D">
      <w:pPr>
        <w:pStyle w:val="ListParagraph"/>
        <w:numPr>
          <w:ilvl w:val="2"/>
          <w:numId w:val="1"/>
        </w:numPr>
      </w:pPr>
      <w:r>
        <w:t>Data already exists; justify choice of functions and derivative types</w:t>
      </w:r>
    </w:p>
    <w:p w14:paraId="04DF54DE" w14:textId="77777777" w:rsidR="007043C1" w:rsidRDefault="007043C1" w:rsidP="00BC09E4">
      <w:pPr>
        <w:pStyle w:val="ListParagraph"/>
        <w:ind w:left="1440"/>
      </w:pPr>
    </w:p>
    <w:p w14:paraId="532353B7" w14:textId="3A63FCFF" w:rsidR="00FC3AA4" w:rsidRDefault="00FC3AA4" w:rsidP="00FC3AA4">
      <w:pPr>
        <w:pStyle w:val="ListParagraph"/>
        <w:numPr>
          <w:ilvl w:val="0"/>
          <w:numId w:val="1"/>
        </w:numPr>
      </w:pPr>
      <w:r>
        <w:t xml:space="preserve">Missing Topics: </w:t>
      </w:r>
    </w:p>
    <w:p w14:paraId="0D4F6861" w14:textId="798B2217" w:rsidR="00FC3AA4" w:rsidRDefault="00FC3AA4" w:rsidP="00FC3AA4">
      <w:pPr>
        <w:pStyle w:val="ListParagraph"/>
        <w:numPr>
          <w:ilvl w:val="1"/>
          <w:numId w:val="1"/>
        </w:numPr>
      </w:pPr>
      <w:r>
        <w:t xml:space="preserve">Evidence of overlapping </w:t>
      </w:r>
      <w:proofErr w:type="spellStart"/>
      <w:r>
        <w:t>comm</w:t>
      </w:r>
      <w:proofErr w:type="spellEnd"/>
      <w:r>
        <w:t xml:space="preserve"> and comp</w:t>
      </w:r>
    </w:p>
    <w:p w14:paraId="28ED9F79" w14:textId="6525DE48" w:rsidR="00FC3AA4" w:rsidRDefault="00FC3AA4" w:rsidP="00FC3AA4">
      <w:pPr>
        <w:pStyle w:val="ListParagraph"/>
        <w:numPr>
          <w:ilvl w:val="1"/>
          <w:numId w:val="1"/>
        </w:numPr>
      </w:pPr>
      <w:r>
        <w:t xml:space="preserve">Evidence of </w:t>
      </w:r>
      <w:proofErr w:type="spellStart"/>
      <w:r>
        <w:t>clSpMV</w:t>
      </w:r>
      <w:proofErr w:type="spellEnd"/>
      <w:r>
        <w:t xml:space="preserve"> algorithms for even more throughput</w:t>
      </w:r>
    </w:p>
    <w:p w14:paraId="69A7CB0F" w14:textId="0AC20DED" w:rsidR="00FC3AA4" w:rsidRDefault="00FC3AA4">
      <w:pPr>
        <w:rPr>
          <w:ins w:id="195" w:author="Evan Bollig" w:date="2013-06-13T10:58:00Z"/>
        </w:rPr>
        <w:pPrChange w:id="196" w:author="Evan Bollig" w:date="2013-06-13T10:58:00Z">
          <w:pPr>
            <w:pStyle w:val="ListParagraph"/>
            <w:numPr>
              <w:ilvl w:val="1"/>
              <w:numId w:val="1"/>
            </w:numPr>
            <w:ind w:left="1440" w:hanging="360"/>
          </w:pPr>
        </w:pPrChange>
      </w:pPr>
    </w:p>
    <w:p w14:paraId="123AE686" w14:textId="3C36317E" w:rsidR="00D66045" w:rsidRDefault="00D66045">
      <w:pPr>
        <w:rPr>
          <w:ins w:id="197" w:author="Evan Bollig" w:date="2013-06-13T10:58:00Z"/>
        </w:rPr>
        <w:pPrChange w:id="198" w:author="Evan Bollig" w:date="2013-06-13T10:58:00Z">
          <w:pPr>
            <w:pStyle w:val="ListParagraph"/>
            <w:numPr>
              <w:ilvl w:val="1"/>
              <w:numId w:val="1"/>
            </w:numPr>
            <w:ind w:left="1440" w:hanging="360"/>
          </w:pPr>
        </w:pPrChange>
      </w:pPr>
      <w:ins w:id="199" w:author="Evan Bollig" w:date="2013-06-13T10:58:00Z">
        <w:r>
          <w:t>Benchmarks</w:t>
        </w:r>
      </w:ins>
    </w:p>
    <w:p w14:paraId="2478EBED" w14:textId="4DFF973F" w:rsidR="00D66045" w:rsidRDefault="00D66045">
      <w:pPr>
        <w:pStyle w:val="ListParagraph"/>
        <w:numPr>
          <w:ilvl w:val="0"/>
          <w:numId w:val="2"/>
        </w:numPr>
        <w:rPr>
          <w:ins w:id="200" w:author="Evan Bollig" w:date="2013-06-13T10:59:00Z"/>
        </w:rPr>
        <w:pPrChange w:id="201" w:author="Evan Bollig" w:date="2013-06-13T10:58:00Z">
          <w:pPr>
            <w:pStyle w:val="ListParagraph"/>
            <w:numPr>
              <w:ilvl w:val="1"/>
              <w:numId w:val="1"/>
            </w:numPr>
            <w:ind w:left="1440" w:hanging="360"/>
          </w:pPr>
        </w:pPrChange>
      </w:pPr>
      <w:proofErr w:type="spellStart"/>
      <w:ins w:id="202" w:author="Evan Bollig" w:date="2013-06-13T10:59:00Z">
        <w:r>
          <w:t>ApplyWeights</w:t>
        </w:r>
        <w:proofErr w:type="spellEnd"/>
        <w:r>
          <w:t xml:space="preserve"> CL </w:t>
        </w:r>
        <w:proofErr w:type="spellStart"/>
        <w:r>
          <w:t>vs</w:t>
        </w:r>
        <w:proofErr w:type="spellEnd"/>
        <w:r>
          <w:t xml:space="preserve"> VCL (GFLOPs)</w:t>
        </w:r>
      </w:ins>
    </w:p>
    <w:p w14:paraId="78AA66C9" w14:textId="4E4E9C6A" w:rsidR="00D66045" w:rsidRDefault="00D66045">
      <w:pPr>
        <w:pStyle w:val="ListParagraph"/>
        <w:numPr>
          <w:ilvl w:val="0"/>
          <w:numId w:val="2"/>
        </w:numPr>
        <w:rPr>
          <w:ins w:id="203" w:author="Evan Bollig" w:date="2013-06-13T10:59:00Z"/>
        </w:rPr>
        <w:pPrChange w:id="204" w:author="Evan Bollig" w:date="2013-06-13T10:58:00Z">
          <w:pPr>
            <w:pStyle w:val="ListParagraph"/>
            <w:numPr>
              <w:ilvl w:val="1"/>
              <w:numId w:val="1"/>
            </w:numPr>
            <w:ind w:left="1440" w:hanging="360"/>
          </w:pPr>
        </w:pPrChange>
      </w:pPr>
      <w:ins w:id="205" w:author="Evan Bollig" w:date="2013-06-13T10:58:00Z">
        <w:r>
          <w:t xml:space="preserve">Cosine Bell CL </w:t>
        </w:r>
        <w:proofErr w:type="spellStart"/>
        <w:r>
          <w:t>vs</w:t>
        </w:r>
        <w:proofErr w:type="spellEnd"/>
        <w:r>
          <w:t xml:space="preserve"> VCL </w:t>
        </w:r>
      </w:ins>
      <w:ins w:id="206" w:author="Evan Bollig" w:date="2013-06-13T10:59:00Z">
        <w:r>
          <w:t>(</w:t>
        </w:r>
      </w:ins>
      <w:ins w:id="207" w:author="Evan Bollig" w:date="2013-06-13T10:58:00Z">
        <w:r>
          <w:t>GFLOPs)</w:t>
        </w:r>
      </w:ins>
    </w:p>
    <w:p w14:paraId="38D37D41" w14:textId="5CD3064E" w:rsidR="00D66045" w:rsidRDefault="00D66045">
      <w:pPr>
        <w:pStyle w:val="ListParagraph"/>
        <w:numPr>
          <w:ilvl w:val="0"/>
          <w:numId w:val="2"/>
        </w:numPr>
        <w:rPr>
          <w:ins w:id="208" w:author="Evan Bollig" w:date="2013-06-13T10:59:00Z"/>
        </w:rPr>
        <w:pPrChange w:id="209" w:author="Evan Bollig" w:date="2013-06-13T10:58:00Z">
          <w:pPr>
            <w:pStyle w:val="ListParagraph"/>
            <w:numPr>
              <w:ilvl w:val="1"/>
              <w:numId w:val="1"/>
            </w:numPr>
            <w:ind w:left="1440" w:hanging="360"/>
          </w:pPr>
        </w:pPrChange>
      </w:pPr>
      <w:proofErr w:type="spellStart"/>
      <w:ins w:id="210" w:author="Evan Bollig" w:date="2013-06-13T10:59:00Z">
        <w:r>
          <w:t>SpMV</w:t>
        </w:r>
        <w:proofErr w:type="spellEnd"/>
        <w:r>
          <w:t xml:space="preserve"> 1 CPU </w:t>
        </w:r>
        <w:proofErr w:type="spellStart"/>
        <w:r>
          <w:t>vs</w:t>
        </w:r>
        <w:proofErr w:type="spellEnd"/>
        <w:r>
          <w:t xml:space="preserve"> Multi-CPU </w:t>
        </w:r>
      </w:ins>
    </w:p>
    <w:p w14:paraId="615A35E9" w14:textId="243952CC" w:rsidR="00D66045" w:rsidRDefault="00D66045">
      <w:pPr>
        <w:pStyle w:val="ListParagraph"/>
        <w:numPr>
          <w:ilvl w:val="1"/>
          <w:numId w:val="2"/>
        </w:numPr>
        <w:rPr>
          <w:ins w:id="211" w:author="Evan Bollig" w:date="2013-06-13T10:59:00Z"/>
        </w:rPr>
        <w:pPrChange w:id="212" w:author="Evan Bollig" w:date="2013-06-13T10:59:00Z">
          <w:pPr>
            <w:pStyle w:val="ListParagraph"/>
            <w:numPr>
              <w:ilvl w:val="1"/>
              <w:numId w:val="1"/>
            </w:numPr>
            <w:ind w:left="1440" w:hanging="360"/>
          </w:pPr>
        </w:pPrChange>
      </w:pPr>
      <w:ins w:id="213" w:author="Evan Bollig" w:date="2013-06-13T10:59:00Z">
        <w:r>
          <w:t xml:space="preserve">Needs general </w:t>
        </w:r>
      </w:ins>
      <w:ins w:id="214" w:author="Evan Bollig" w:date="2013-06-13T11:00:00Z">
        <w:r>
          <w:t>benchmark</w:t>
        </w:r>
      </w:ins>
      <w:ins w:id="215" w:author="Evan Bollig" w:date="2013-06-13T10:59:00Z">
        <w:r>
          <w:t xml:space="preserve"> for test </w:t>
        </w:r>
        <w:proofErr w:type="spellStart"/>
        <w:r>
          <w:t>SpMV</w:t>
        </w:r>
        <w:proofErr w:type="spellEnd"/>
        <w:r>
          <w:t xml:space="preserve"> (apply weights)</w:t>
        </w:r>
      </w:ins>
    </w:p>
    <w:p w14:paraId="176BF8ED" w14:textId="5A145797" w:rsidR="00D66045" w:rsidRDefault="00D66045">
      <w:pPr>
        <w:pStyle w:val="ListParagraph"/>
        <w:numPr>
          <w:ilvl w:val="0"/>
          <w:numId w:val="2"/>
        </w:numPr>
        <w:rPr>
          <w:ins w:id="216" w:author="Evan Bollig" w:date="2013-06-13T11:00:00Z"/>
        </w:rPr>
        <w:pPrChange w:id="217" w:author="Evan Bollig" w:date="2013-06-13T11:00:00Z">
          <w:pPr>
            <w:pStyle w:val="ListParagraph"/>
            <w:numPr>
              <w:ilvl w:val="1"/>
              <w:numId w:val="1"/>
            </w:numPr>
            <w:ind w:left="1440" w:hanging="360"/>
          </w:pPr>
        </w:pPrChange>
      </w:pPr>
      <w:ins w:id="218" w:author="Evan Bollig" w:date="2013-06-13T11:00:00Z">
        <w:r>
          <w:t>Multi-CPU weak scaling</w:t>
        </w:r>
      </w:ins>
    </w:p>
    <w:p w14:paraId="462A2683" w14:textId="63069793" w:rsidR="00D66045" w:rsidRDefault="00D66045">
      <w:pPr>
        <w:pStyle w:val="ListParagraph"/>
        <w:numPr>
          <w:ilvl w:val="0"/>
          <w:numId w:val="2"/>
        </w:numPr>
        <w:rPr>
          <w:ins w:id="219" w:author="Evan Bollig" w:date="2013-06-13T11:00:00Z"/>
        </w:rPr>
        <w:pPrChange w:id="220" w:author="Evan Bollig" w:date="2013-06-13T11:00:00Z">
          <w:pPr>
            <w:pStyle w:val="ListParagraph"/>
            <w:numPr>
              <w:ilvl w:val="1"/>
              <w:numId w:val="1"/>
            </w:numPr>
            <w:ind w:left="1440" w:hanging="360"/>
          </w:pPr>
        </w:pPrChange>
      </w:pPr>
      <w:ins w:id="221" w:author="Evan Bollig" w:date="2013-06-13T11:00:00Z">
        <w:r>
          <w:t>Multi-CPU strong scaling</w:t>
        </w:r>
      </w:ins>
    </w:p>
    <w:p w14:paraId="59711A30" w14:textId="6DEE843D" w:rsidR="00D66045" w:rsidRDefault="00D66045">
      <w:pPr>
        <w:pStyle w:val="ListParagraph"/>
        <w:numPr>
          <w:ilvl w:val="0"/>
          <w:numId w:val="2"/>
        </w:numPr>
        <w:rPr>
          <w:ins w:id="222" w:author="Evan Bollig" w:date="2013-06-13T11:00:00Z"/>
        </w:rPr>
        <w:pPrChange w:id="223" w:author="Evan Bollig" w:date="2013-06-13T11:00:00Z">
          <w:pPr>
            <w:pStyle w:val="ListParagraph"/>
            <w:numPr>
              <w:ilvl w:val="1"/>
              <w:numId w:val="1"/>
            </w:numPr>
            <w:ind w:left="1440" w:hanging="360"/>
          </w:pPr>
        </w:pPrChange>
      </w:pPr>
      <w:ins w:id="224" w:author="Evan Bollig" w:date="2013-06-13T11:00:00Z">
        <w:r>
          <w:t>Multi-GPU weak scaling</w:t>
        </w:r>
      </w:ins>
    </w:p>
    <w:p w14:paraId="72541D28" w14:textId="47898E85" w:rsidR="00D66045" w:rsidRDefault="00D66045">
      <w:pPr>
        <w:pStyle w:val="ListParagraph"/>
        <w:numPr>
          <w:ilvl w:val="0"/>
          <w:numId w:val="2"/>
        </w:numPr>
        <w:rPr>
          <w:ins w:id="225" w:author="Evan Bollig" w:date="2013-06-13T11:01:00Z"/>
        </w:rPr>
        <w:pPrChange w:id="226" w:author="Evan Bollig" w:date="2013-06-13T11:00:00Z">
          <w:pPr>
            <w:pStyle w:val="ListParagraph"/>
            <w:numPr>
              <w:ilvl w:val="1"/>
              <w:numId w:val="1"/>
            </w:numPr>
            <w:ind w:left="1440" w:hanging="360"/>
          </w:pPr>
        </w:pPrChange>
      </w:pPr>
      <w:ins w:id="227" w:author="Evan Bollig" w:date="2013-06-13T11:00:00Z">
        <w:r>
          <w:t>Multi-GPU strong scaling</w:t>
        </w:r>
      </w:ins>
    </w:p>
    <w:p w14:paraId="01E10248" w14:textId="53A88845" w:rsidR="00D66045" w:rsidRDefault="00D66045">
      <w:pPr>
        <w:pStyle w:val="ListParagraph"/>
        <w:numPr>
          <w:ilvl w:val="0"/>
          <w:numId w:val="2"/>
        </w:numPr>
        <w:rPr>
          <w:ins w:id="228" w:author="Evan Bollig" w:date="2013-06-13T11:01:00Z"/>
        </w:rPr>
        <w:pPrChange w:id="229" w:author="Evan Bollig" w:date="2013-06-13T11:00:00Z">
          <w:pPr>
            <w:pStyle w:val="ListParagraph"/>
            <w:numPr>
              <w:ilvl w:val="1"/>
              <w:numId w:val="1"/>
            </w:numPr>
            <w:ind w:left="1440" w:hanging="360"/>
          </w:pPr>
        </w:pPrChange>
      </w:pPr>
      <w:ins w:id="230" w:author="Evan Bollig" w:date="2013-06-13T11:01:00Z">
        <w:r>
          <w:t xml:space="preserve">GMRES 1 GPU </w:t>
        </w:r>
        <w:proofErr w:type="spellStart"/>
        <w:r>
          <w:t>vs</w:t>
        </w:r>
        <w:proofErr w:type="spellEnd"/>
        <w:r>
          <w:t xml:space="preserve"> 1 CPU</w:t>
        </w:r>
      </w:ins>
    </w:p>
    <w:p w14:paraId="691487BF" w14:textId="0380AFC3" w:rsidR="00D66045" w:rsidRDefault="00D66045">
      <w:pPr>
        <w:pStyle w:val="ListParagraph"/>
        <w:numPr>
          <w:ilvl w:val="0"/>
          <w:numId w:val="2"/>
        </w:numPr>
        <w:rPr>
          <w:ins w:id="231" w:author="Evan Bollig" w:date="2013-06-13T11:06:00Z"/>
        </w:rPr>
        <w:pPrChange w:id="232" w:author="Evan Bollig" w:date="2013-06-13T11:00:00Z">
          <w:pPr>
            <w:pStyle w:val="ListParagraph"/>
            <w:numPr>
              <w:ilvl w:val="1"/>
              <w:numId w:val="1"/>
            </w:numPr>
            <w:ind w:left="1440" w:hanging="360"/>
          </w:pPr>
        </w:pPrChange>
      </w:pPr>
      <w:ins w:id="233" w:author="Evan Bollig" w:date="2013-06-13T11:01:00Z">
        <w:r>
          <w:t xml:space="preserve">GMRES Multi-GPU </w:t>
        </w:r>
        <w:proofErr w:type="spellStart"/>
        <w:r>
          <w:t>vs</w:t>
        </w:r>
        <w:proofErr w:type="spellEnd"/>
        <w:r>
          <w:t xml:space="preserve"> Multi-CPU</w:t>
        </w:r>
      </w:ins>
    </w:p>
    <w:p w14:paraId="0B95EAB8" w14:textId="4D97ED32" w:rsidR="00667461" w:rsidRDefault="00667461">
      <w:pPr>
        <w:pStyle w:val="ListParagraph"/>
        <w:numPr>
          <w:ilvl w:val="0"/>
          <w:numId w:val="2"/>
        </w:numPr>
        <w:rPr>
          <w:ins w:id="234" w:author="Evan Bollig" w:date="2013-06-13T11:06:00Z"/>
        </w:rPr>
        <w:pPrChange w:id="235" w:author="Evan Bollig" w:date="2013-06-13T11:06:00Z">
          <w:pPr>
            <w:pStyle w:val="ListParagraph"/>
            <w:numPr>
              <w:ilvl w:val="1"/>
              <w:numId w:val="1"/>
            </w:numPr>
            <w:ind w:left="1440" w:hanging="360"/>
          </w:pPr>
        </w:pPrChange>
      </w:pPr>
      <w:proofErr w:type="spellStart"/>
      <w:ins w:id="236" w:author="Evan Bollig" w:date="2013-06-13T11:06:00Z">
        <w:r>
          <w:t>SpMV</w:t>
        </w:r>
        <w:proofErr w:type="spellEnd"/>
        <w:r>
          <w:t xml:space="preserve"> (GPU) with overlap</w:t>
        </w:r>
      </w:ins>
    </w:p>
    <w:p w14:paraId="115A4F37" w14:textId="587387DB" w:rsidR="00667461" w:rsidRDefault="00667461">
      <w:pPr>
        <w:pStyle w:val="ListParagraph"/>
        <w:numPr>
          <w:ilvl w:val="1"/>
          <w:numId w:val="2"/>
        </w:numPr>
        <w:rPr>
          <w:ins w:id="237" w:author="Evan Bollig" w:date="2013-06-13T11:00:00Z"/>
        </w:rPr>
        <w:pPrChange w:id="238" w:author="Evan Bollig" w:date="2013-06-13T11:06:00Z">
          <w:pPr>
            <w:pStyle w:val="ListParagraph"/>
            <w:numPr>
              <w:ilvl w:val="1"/>
              <w:numId w:val="1"/>
            </w:numPr>
            <w:ind w:left="1440" w:hanging="360"/>
          </w:pPr>
        </w:pPrChange>
      </w:pPr>
      <w:ins w:id="239" w:author="Evan Bollig" w:date="2013-06-13T11:06:00Z">
        <w:r>
          <w:t>Needs overlap</w:t>
        </w:r>
      </w:ins>
    </w:p>
    <w:p w14:paraId="032D686D" w14:textId="77777777" w:rsidR="00D66045" w:rsidRDefault="00D66045">
      <w:pPr>
        <w:rPr>
          <w:ins w:id="240" w:author="Evan Bollig" w:date="2013-06-13T11:00:00Z"/>
        </w:rPr>
        <w:pPrChange w:id="241" w:author="Evan Bollig" w:date="2013-06-13T11:00:00Z">
          <w:pPr>
            <w:pStyle w:val="ListParagraph"/>
            <w:numPr>
              <w:ilvl w:val="1"/>
              <w:numId w:val="1"/>
            </w:numPr>
            <w:ind w:left="1440" w:hanging="360"/>
          </w:pPr>
        </w:pPrChange>
      </w:pPr>
    </w:p>
    <w:p w14:paraId="0E2B7A41" w14:textId="099913D8" w:rsidR="00D66045" w:rsidRDefault="00D66045">
      <w:pPr>
        <w:rPr>
          <w:ins w:id="242" w:author="Evan Bollig" w:date="2013-06-13T11:00:00Z"/>
        </w:rPr>
        <w:pPrChange w:id="243" w:author="Evan Bollig" w:date="2013-06-13T11:00:00Z">
          <w:pPr>
            <w:pStyle w:val="ListParagraph"/>
            <w:numPr>
              <w:ilvl w:val="1"/>
              <w:numId w:val="1"/>
            </w:numPr>
            <w:ind w:left="1440" w:hanging="360"/>
          </w:pPr>
        </w:pPrChange>
      </w:pPr>
      <w:ins w:id="244" w:author="Evan Bollig" w:date="2013-06-13T11:00:00Z">
        <w:r>
          <w:t>Convergence Studies</w:t>
        </w:r>
      </w:ins>
    </w:p>
    <w:p w14:paraId="34FDD9CB" w14:textId="07A3007F" w:rsidR="00D66045" w:rsidRDefault="00D66045">
      <w:pPr>
        <w:pStyle w:val="ListParagraph"/>
        <w:numPr>
          <w:ilvl w:val="0"/>
          <w:numId w:val="3"/>
        </w:numPr>
        <w:rPr>
          <w:ins w:id="245" w:author="Evan Bollig" w:date="2013-06-13T11:01:00Z"/>
        </w:rPr>
        <w:pPrChange w:id="246" w:author="Evan Bollig" w:date="2013-06-13T11:00:00Z">
          <w:pPr>
            <w:pStyle w:val="ListParagraph"/>
            <w:numPr>
              <w:ilvl w:val="1"/>
              <w:numId w:val="1"/>
            </w:numPr>
            <w:ind w:left="1440" w:hanging="360"/>
          </w:pPr>
        </w:pPrChange>
      </w:pPr>
      <w:ins w:id="247" w:author="Evan Bollig" w:date="2013-06-13T11:01:00Z">
        <w:r>
          <w:t>GMRES regular grid</w:t>
        </w:r>
      </w:ins>
    </w:p>
    <w:p w14:paraId="669545C8" w14:textId="05AC0BB0" w:rsidR="00D66045" w:rsidRDefault="00D66045">
      <w:pPr>
        <w:pStyle w:val="ListParagraph"/>
        <w:numPr>
          <w:ilvl w:val="0"/>
          <w:numId w:val="3"/>
        </w:numPr>
        <w:rPr>
          <w:ins w:id="248" w:author="Evan Bollig" w:date="2013-06-13T11:01:00Z"/>
        </w:rPr>
        <w:pPrChange w:id="249" w:author="Evan Bollig" w:date="2013-06-13T11:00:00Z">
          <w:pPr>
            <w:pStyle w:val="ListParagraph"/>
            <w:numPr>
              <w:ilvl w:val="1"/>
              <w:numId w:val="1"/>
            </w:numPr>
            <w:ind w:left="1440" w:hanging="360"/>
          </w:pPr>
        </w:pPrChange>
      </w:pPr>
      <w:ins w:id="250" w:author="Evan Bollig" w:date="2013-06-13T11:01:00Z">
        <w:r>
          <w:t>GMRES Stokes</w:t>
        </w:r>
      </w:ins>
    </w:p>
    <w:p w14:paraId="7AE38681" w14:textId="707CD363" w:rsidR="00D66045" w:rsidRDefault="00D66045">
      <w:pPr>
        <w:pStyle w:val="ListParagraph"/>
        <w:numPr>
          <w:ilvl w:val="0"/>
          <w:numId w:val="3"/>
        </w:numPr>
        <w:rPr>
          <w:ins w:id="251" w:author="Evan Bollig" w:date="2013-06-13T11:05:00Z"/>
        </w:rPr>
        <w:pPrChange w:id="252" w:author="Evan Bollig" w:date="2013-06-13T11:00:00Z">
          <w:pPr>
            <w:pStyle w:val="ListParagraph"/>
            <w:numPr>
              <w:ilvl w:val="1"/>
              <w:numId w:val="1"/>
            </w:numPr>
            <w:ind w:left="1440" w:hanging="360"/>
          </w:pPr>
        </w:pPrChange>
      </w:pPr>
      <w:ins w:id="253" w:author="Evan Bollig" w:date="2013-06-13T11:05:00Z">
        <w:r>
          <w:t>ILU GMRES regular grid, stokes (table)</w:t>
        </w:r>
      </w:ins>
    </w:p>
    <w:p w14:paraId="34490620" w14:textId="695A4651" w:rsidR="00D66045" w:rsidRDefault="00D66045">
      <w:pPr>
        <w:pStyle w:val="ListParagraph"/>
        <w:numPr>
          <w:ilvl w:val="0"/>
          <w:numId w:val="3"/>
        </w:numPr>
        <w:rPr>
          <w:ins w:id="254" w:author="Evan Bollig" w:date="2013-06-13T11:05:00Z"/>
        </w:rPr>
        <w:pPrChange w:id="255" w:author="Evan Bollig" w:date="2013-06-13T11:00:00Z">
          <w:pPr>
            <w:pStyle w:val="ListParagraph"/>
            <w:numPr>
              <w:ilvl w:val="1"/>
              <w:numId w:val="1"/>
            </w:numPr>
            <w:ind w:left="1440" w:hanging="360"/>
          </w:pPr>
        </w:pPrChange>
      </w:pPr>
      <w:ins w:id="256" w:author="Evan Bollig" w:date="2013-06-13T11:05:00Z">
        <w:r>
          <w:t>LSH and RCM GMRES</w:t>
        </w:r>
      </w:ins>
    </w:p>
    <w:p w14:paraId="7FC66E07" w14:textId="1E161EE6" w:rsidR="00D66045" w:rsidRDefault="00D66045">
      <w:pPr>
        <w:pStyle w:val="ListParagraph"/>
        <w:ind w:left="1440"/>
        <w:rPr>
          <w:ins w:id="257" w:author="Evan Bollig" w:date="2013-06-13T11:05:00Z"/>
        </w:rPr>
        <w:pPrChange w:id="258" w:author="Evan Bollig" w:date="2013-06-13T11:05:00Z">
          <w:pPr>
            <w:pStyle w:val="ListParagraph"/>
            <w:numPr>
              <w:ilvl w:val="1"/>
              <w:numId w:val="1"/>
            </w:numPr>
            <w:ind w:left="1440" w:hanging="360"/>
          </w:pPr>
        </w:pPrChange>
      </w:pPr>
    </w:p>
    <w:p w14:paraId="5388D562" w14:textId="77777777" w:rsidR="00D66045" w:rsidRDefault="00D66045">
      <w:pPr>
        <w:pStyle w:val="ListParagraph"/>
        <w:ind w:left="1440"/>
        <w:rPr>
          <w:ins w:id="259" w:author="Evan Bollig" w:date="2013-06-13T11:05:00Z"/>
        </w:rPr>
        <w:pPrChange w:id="260" w:author="Evan Bollig" w:date="2013-06-13T11:05:00Z">
          <w:pPr>
            <w:pStyle w:val="ListParagraph"/>
            <w:numPr>
              <w:ilvl w:val="1"/>
              <w:numId w:val="1"/>
            </w:numPr>
            <w:ind w:left="1440" w:hanging="360"/>
          </w:pPr>
        </w:pPrChange>
      </w:pPr>
    </w:p>
    <w:p w14:paraId="436F0052" w14:textId="129FD4AC" w:rsidR="00D66045" w:rsidRDefault="00D66045">
      <w:pPr>
        <w:pStyle w:val="ListParagraph"/>
        <w:ind w:left="0"/>
        <w:rPr>
          <w:ins w:id="261" w:author="Evan Bollig" w:date="2013-06-13T11:20:00Z"/>
        </w:rPr>
        <w:pPrChange w:id="262" w:author="Evan Bollig" w:date="2013-06-13T11:06:00Z">
          <w:pPr>
            <w:pStyle w:val="ListParagraph"/>
            <w:numPr>
              <w:ilvl w:val="1"/>
              <w:numId w:val="1"/>
            </w:numPr>
            <w:ind w:left="1440" w:hanging="360"/>
          </w:pPr>
        </w:pPrChange>
      </w:pPr>
      <w:ins w:id="263" w:author="Evan Bollig" w:date="2013-06-13T11:05:00Z">
        <w:r>
          <w:t xml:space="preserve">New content requested by Gordon: </w:t>
        </w:r>
      </w:ins>
    </w:p>
    <w:p w14:paraId="5690AE83" w14:textId="0783C4B0" w:rsidR="00B338E5" w:rsidRDefault="00B338E5">
      <w:pPr>
        <w:pStyle w:val="ListParagraph"/>
        <w:ind w:left="0"/>
        <w:rPr>
          <w:ins w:id="264" w:author="Evan Bollig" w:date="2013-06-13T11:05:00Z"/>
        </w:rPr>
        <w:pPrChange w:id="265" w:author="Evan Bollig" w:date="2013-06-13T11:06:00Z">
          <w:pPr>
            <w:pStyle w:val="ListParagraph"/>
            <w:numPr>
              <w:ilvl w:val="1"/>
              <w:numId w:val="1"/>
            </w:numPr>
            <w:ind w:left="1440" w:hanging="360"/>
          </w:pPr>
        </w:pPrChange>
      </w:pPr>
      <w:ins w:id="266" w:author="Evan Bollig" w:date="2013-06-13T11:20:00Z">
        <w:r>
          <w:tab/>
          <w:t>Optimization</w:t>
        </w:r>
      </w:ins>
    </w:p>
    <w:p w14:paraId="146C1CF6" w14:textId="7C4AD3B2" w:rsidR="00D66045" w:rsidRDefault="00D66045">
      <w:pPr>
        <w:pStyle w:val="ListParagraph"/>
        <w:ind w:left="0"/>
        <w:rPr>
          <w:ins w:id="267" w:author="Evan Bollig" w:date="2013-06-13T11:05:00Z"/>
        </w:rPr>
        <w:pPrChange w:id="268" w:author="Evan Bollig" w:date="2013-06-13T11:06:00Z">
          <w:pPr>
            <w:pStyle w:val="ListParagraph"/>
            <w:numPr>
              <w:ilvl w:val="1"/>
              <w:numId w:val="1"/>
            </w:numPr>
            <w:ind w:left="1440" w:hanging="360"/>
          </w:pPr>
        </w:pPrChange>
      </w:pPr>
      <w:ins w:id="269" w:author="Evan Bollig" w:date="2013-06-13T11:05:00Z">
        <w:r>
          <w:tab/>
          <w:t>RCM, LSH preconditioning</w:t>
        </w:r>
      </w:ins>
    </w:p>
    <w:p w14:paraId="5DA84C4C" w14:textId="44462289" w:rsidR="00D66045" w:rsidRDefault="00D66045">
      <w:pPr>
        <w:pStyle w:val="ListParagraph"/>
        <w:ind w:left="0"/>
        <w:rPr>
          <w:ins w:id="270" w:author="Evan Bollig" w:date="2013-06-13T11:08:00Z"/>
        </w:rPr>
        <w:pPrChange w:id="271" w:author="Evan Bollig" w:date="2013-06-13T11:06:00Z">
          <w:pPr>
            <w:pStyle w:val="ListParagraph"/>
            <w:numPr>
              <w:ilvl w:val="1"/>
              <w:numId w:val="1"/>
            </w:numPr>
            <w:ind w:left="1440" w:hanging="360"/>
          </w:pPr>
        </w:pPrChange>
      </w:pPr>
      <w:ins w:id="272" w:author="Evan Bollig" w:date="2013-06-13T11:05:00Z">
        <w:r>
          <w:tab/>
          <w:t>Bandwidth analysis</w:t>
        </w:r>
      </w:ins>
    </w:p>
    <w:p w14:paraId="51A7B550" w14:textId="1E52478B" w:rsidR="0075674A" w:rsidRDefault="0075674A">
      <w:pPr>
        <w:pStyle w:val="ListParagraph"/>
        <w:ind w:left="0"/>
        <w:rPr>
          <w:ins w:id="273" w:author="Evan Bollig" w:date="2013-06-13T11:08:00Z"/>
        </w:rPr>
        <w:pPrChange w:id="274" w:author="Evan Bollig" w:date="2013-06-13T11:06:00Z">
          <w:pPr>
            <w:pStyle w:val="ListParagraph"/>
            <w:numPr>
              <w:ilvl w:val="1"/>
              <w:numId w:val="1"/>
            </w:numPr>
            <w:ind w:left="1440" w:hanging="360"/>
          </w:pPr>
        </w:pPrChange>
      </w:pPr>
      <w:ins w:id="275" w:author="Evan Bollig" w:date="2013-06-13T11:08:00Z">
        <w:r>
          <w:tab/>
          <w:t>Parallel ILU</w:t>
        </w:r>
      </w:ins>
    </w:p>
    <w:p w14:paraId="29E3AC35" w14:textId="558F749D" w:rsidR="0075674A" w:rsidRDefault="0075674A">
      <w:pPr>
        <w:pStyle w:val="ListParagraph"/>
        <w:ind w:left="0"/>
        <w:rPr>
          <w:ins w:id="276" w:author="Evan Bollig" w:date="2013-06-13T11:09:00Z"/>
        </w:rPr>
        <w:pPrChange w:id="277" w:author="Evan Bollig" w:date="2013-06-13T11:06:00Z">
          <w:pPr>
            <w:pStyle w:val="ListParagraph"/>
            <w:numPr>
              <w:ilvl w:val="1"/>
              <w:numId w:val="1"/>
            </w:numPr>
            <w:ind w:left="1440" w:hanging="360"/>
          </w:pPr>
        </w:pPrChange>
      </w:pPr>
      <w:ins w:id="278" w:author="Evan Bollig" w:date="2013-06-13T11:08:00Z">
        <w:r>
          <w:tab/>
          <w:t>RBF-GA</w:t>
        </w:r>
      </w:ins>
    </w:p>
    <w:p w14:paraId="4A20E54D" w14:textId="77777777" w:rsidR="00DF7877" w:rsidRDefault="00DF7877">
      <w:pPr>
        <w:pStyle w:val="ListParagraph"/>
        <w:ind w:left="0"/>
        <w:rPr>
          <w:ins w:id="279" w:author="Evan Bollig" w:date="2013-06-13T11:09:00Z"/>
        </w:rPr>
        <w:pPrChange w:id="280" w:author="Evan Bollig" w:date="2013-06-13T11:06:00Z">
          <w:pPr>
            <w:pStyle w:val="ListParagraph"/>
            <w:numPr>
              <w:ilvl w:val="1"/>
              <w:numId w:val="1"/>
            </w:numPr>
            <w:ind w:left="1440" w:hanging="360"/>
          </w:pPr>
        </w:pPrChange>
      </w:pPr>
    </w:p>
    <w:p w14:paraId="6B09909D" w14:textId="6B00CA75" w:rsidR="00DF7877" w:rsidRDefault="00DF7877">
      <w:pPr>
        <w:pStyle w:val="ListParagraph"/>
        <w:ind w:left="0"/>
        <w:rPr>
          <w:ins w:id="281" w:author="Evan Bollig" w:date="2013-06-13T11:09:00Z"/>
        </w:rPr>
        <w:pPrChange w:id="282" w:author="Evan Bollig" w:date="2013-06-13T11:06:00Z">
          <w:pPr>
            <w:pStyle w:val="ListParagraph"/>
            <w:numPr>
              <w:ilvl w:val="1"/>
              <w:numId w:val="1"/>
            </w:numPr>
            <w:ind w:left="1440" w:hanging="360"/>
          </w:pPr>
        </w:pPrChange>
      </w:pPr>
      <w:ins w:id="283" w:author="Evan Bollig" w:date="2013-06-13T11:09:00Z">
        <w:r>
          <w:t xml:space="preserve">Questions for today: </w:t>
        </w:r>
      </w:ins>
    </w:p>
    <w:p w14:paraId="68FDC879" w14:textId="27FE2695" w:rsidR="00DF7877" w:rsidRDefault="00DF7877">
      <w:pPr>
        <w:pStyle w:val="ListParagraph"/>
        <w:ind w:left="0"/>
        <w:rPr>
          <w:ins w:id="284" w:author="Evan Bollig" w:date="2013-06-13T11:09:00Z"/>
        </w:rPr>
        <w:pPrChange w:id="285" w:author="Evan Bollig" w:date="2013-06-13T11:06:00Z">
          <w:pPr>
            <w:pStyle w:val="ListParagraph"/>
            <w:numPr>
              <w:ilvl w:val="1"/>
              <w:numId w:val="1"/>
            </w:numPr>
            <w:ind w:left="1440" w:hanging="360"/>
          </w:pPr>
        </w:pPrChange>
      </w:pPr>
      <w:ins w:id="286" w:author="Evan Bollig" w:date="2013-06-13T11:09:00Z">
        <w:r>
          <w:tab/>
          <w:t xml:space="preserve">Does GMRES converge quickly for Poisson on Regular grid? </w:t>
        </w:r>
      </w:ins>
    </w:p>
    <w:p w14:paraId="5C1AE88F" w14:textId="3402E799" w:rsidR="00DF7877" w:rsidRDefault="00DF7877">
      <w:pPr>
        <w:pStyle w:val="ListParagraph"/>
        <w:ind w:left="0"/>
        <w:rPr>
          <w:ins w:id="287" w:author="Evan Bollig" w:date="2013-06-13T11:09:00Z"/>
        </w:rPr>
        <w:pPrChange w:id="288" w:author="Evan Bollig" w:date="2013-06-13T11:06:00Z">
          <w:pPr>
            <w:pStyle w:val="ListParagraph"/>
            <w:numPr>
              <w:ilvl w:val="1"/>
              <w:numId w:val="1"/>
            </w:numPr>
            <w:ind w:left="1440" w:hanging="360"/>
          </w:pPr>
        </w:pPrChange>
      </w:pPr>
      <w:ins w:id="289" w:author="Evan Bollig" w:date="2013-06-13T11:09:00Z">
        <w:r>
          <w:tab/>
        </w:r>
        <w:r>
          <w:tab/>
          <w:t xml:space="preserve">If not, what </w:t>
        </w:r>
        <w:proofErr w:type="spellStart"/>
        <w:r>
          <w:t>preconditioner</w:t>
        </w:r>
        <w:proofErr w:type="spellEnd"/>
        <w:r>
          <w:t xml:space="preserve"> (ILU, LSH, </w:t>
        </w:r>
        <w:proofErr w:type="spellStart"/>
        <w:r>
          <w:t>etc</w:t>
        </w:r>
        <w:proofErr w:type="spellEnd"/>
        <w:r>
          <w:t>) can we use to accelerate?</w:t>
        </w:r>
      </w:ins>
    </w:p>
    <w:p w14:paraId="2EC0C2EE" w14:textId="47BB9192" w:rsidR="00DF7877" w:rsidRDefault="00DF7877">
      <w:pPr>
        <w:pStyle w:val="ListParagraph"/>
        <w:ind w:left="0"/>
        <w:rPr>
          <w:ins w:id="290" w:author="Evan Bollig" w:date="2013-06-13T11:20:00Z"/>
        </w:rPr>
        <w:pPrChange w:id="291" w:author="Evan Bollig" w:date="2013-06-13T11:06:00Z">
          <w:pPr>
            <w:pStyle w:val="ListParagraph"/>
            <w:numPr>
              <w:ilvl w:val="1"/>
              <w:numId w:val="1"/>
            </w:numPr>
            <w:ind w:left="1440" w:hanging="360"/>
          </w:pPr>
        </w:pPrChange>
      </w:pPr>
      <w:ins w:id="292" w:author="Evan Bollig" w:date="2013-06-13T11:10:00Z">
        <w:r>
          <w:tab/>
          <w:t>What GFLOPs do we get on CPU (UBLAS, VCL, Nested Loop</w:t>
        </w:r>
        <w:proofErr w:type="gramStart"/>
        <w:r>
          <w:t>)</w:t>
        </w:r>
      </w:ins>
      <w:proofErr w:type="gramEnd"/>
    </w:p>
    <w:p w14:paraId="3E012ACC" w14:textId="77777777" w:rsidR="00A31B73" w:rsidRDefault="00A31B73">
      <w:pPr>
        <w:pStyle w:val="ListParagraph"/>
        <w:ind w:left="0"/>
        <w:rPr>
          <w:ins w:id="293" w:author="Evan Bollig" w:date="2013-06-13T11:20:00Z"/>
        </w:rPr>
        <w:pPrChange w:id="294" w:author="Evan Bollig" w:date="2013-06-13T11:06:00Z">
          <w:pPr>
            <w:pStyle w:val="ListParagraph"/>
            <w:numPr>
              <w:ilvl w:val="1"/>
              <w:numId w:val="1"/>
            </w:numPr>
            <w:ind w:left="1440" w:hanging="360"/>
          </w:pPr>
        </w:pPrChange>
      </w:pPr>
    </w:p>
    <w:p w14:paraId="4DD3A3AF" w14:textId="77777777" w:rsidR="00A31B73" w:rsidRDefault="00A31B73">
      <w:pPr>
        <w:pStyle w:val="ListParagraph"/>
        <w:ind w:left="0"/>
        <w:pPrChange w:id="295" w:author="Evan Bollig" w:date="2013-06-13T11:06:00Z">
          <w:pPr>
            <w:pStyle w:val="ListParagraph"/>
            <w:numPr>
              <w:ilvl w:val="1"/>
              <w:numId w:val="1"/>
            </w:numPr>
            <w:ind w:left="1440" w:hanging="360"/>
          </w:pPr>
        </w:pPrChange>
      </w:pPr>
    </w:p>
    <w:sectPr w:rsidR="00A31B73" w:rsidSect="0047033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489"/>
    <w:multiLevelType w:val="hybridMultilevel"/>
    <w:tmpl w:val="546072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B77407A"/>
    <w:multiLevelType w:val="hybridMultilevel"/>
    <w:tmpl w:val="70C0E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6D36BBC"/>
    <w:multiLevelType w:val="hybridMultilevel"/>
    <w:tmpl w:val="D270C7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D3D"/>
    <w:rsid w:val="00006720"/>
    <w:rsid w:val="00011360"/>
    <w:rsid w:val="0002191C"/>
    <w:rsid w:val="000647CD"/>
    <w:rsid w:val="0008078A"/>
    <w:rsid w:val="00080FBC"/>
    <w:rsid w:val="000A0A5F"/>
    <w:rsid w:val="000A325B"/>
    <w:rsid w:val="000B66B0"/>
    <w:rsid w:val="000C618F"/>
    <w:rsid w:val="000E5046"/>
    <w:rsid w:val="000E5181"/>
    <w:rsid w:val="000E6344"/>
    <w:rsid w:val="00105FA2"/>
    <w:rsid w:val="00110758"/>
    <w:rsid w:val="001467AD"/>
    <w:rsid w:val="0015135B"/>
    <w:rsid w:val="0017065E"/>
    <w:rsid w:val="001848CD"/>
    <w:rsid w:val="001A36AF"/>
    <w:rsid w:val="001F03FC"/>
    <w:rsid w:val="002071CC"/>
    <w:rsid w:val="00231106"/>
    <w:rsid w:val="002525C0"/>
    <w:rsid w:val="00257013"/>
    <w:rsid w:val="002733D1"/>
    <w:rsid w:val="002C0D33"/>
    <w:rsid w:val="002D0C41"/>
    <w:rsid w:val="002D4701"/>
    <w:rsid w:val="002E386E"/>
    <w:rsid w:val="00313A97"/>
    <w:rsid w:val="003503C9"/>
    <w:rsid w:val="00361837"/>
    <w:rsid w:val="00382684"/>
    <w:rsid w:val="003A0008"/>
    <w:rsid w:val="003A7334"/>
    <w:rsid w:val="003B54B1"/>
    <w:rsid w:val="003C4E9D"/>
    <w:rsid w:val="003D3EEC"/>
    <w:rsid w:val="00401A39"/>
    <w:rsid w:val="004361C2"/>
    <w:rsid w:val="004433F4"/>
    <w:rsid w:val="00455B79"/>
    <w:rsid w:val="00467383"/>
    <w:rsid w:val="00470337"/>
    <w:rsid w:val="004766A1"/>
    <w:rsid w:val="004D3B18"/>
    <w:rsid w:val="004E4B6A"/>
    <w:rsid w:val="004F0156"/>
    <w:rsid w:val="004F0D45"/>
    <w:rsid w:val="005375C6"/>
    <w:rsid w:val="00544C57"/>
    <w:rsid w:val="00576BD0"/>
    <w:rsid w:val="00594314"/>
    <w:rsid w:val="005952E1"/>
    <w:rsid w:val="00597095"/>
    <w:rsid w:val="005A3888"/>
    <w:rsid w:val="005A7959"/>
    <w:rsid w:val="005C5B58"/>
    <w:rsid w:val="005E7906"/>
    <w:rsid w:val="00605CEF"/>
    <w:rsid w:val="006131A2"/>
    <w:rsid w:val="00627FB9"/>
    <w:rsid w:val="00657F09"/>
    <w:rsid w:val="006651CF"/>
    <w:rsid w:val="00667461"/>
    <w:rsid w:val="00697CAD"/>
    <w:rsid w:val="006C3704"/>
    <w:rsid w:val="006D5D62"/>
    <w:rsid w:val="0070314E"/>
    <w:rsid w:val="007043C1"/>
    <w:rsid w:val="00755CC5"/>
    <w:rsid w:val="0075674A"/>
    <w:rsid w:val="00811021"/>
    <w:rsid w:val="00815E3D"/>
    <w:rsid w:val="00826D40"/>
    <w:rsid w:val="00831E7C"/>
    <w:rsid w:val="00835732"/>
    <w:rsid w:val="00841F07"/>
    <w:rsid w:val="008729B7"/>
    <w:rsid w:val="008B5EE2"/>
    <w:rsid w:val="008B7E5F"/>
    <w:rsid w:val="00912CFD"/>
    <w:rsid w:val="00973FA7"/>
    <w:rsid w:val="00986B54"/>
    <w:rsid w:val="00997721"/>
    <w:rsid w:val="009A33AA"/>
    <w:rsid w:val="009E3C49"/>
    <w:rsid w:val="00A07B77"/>
    <w:rsid w:val="00A31B73"/>
    <w:rsid w:val="00A42463"/>
    <w:rsid w:val="00A6432F"/>
    <w:rsid w:val="00AA0998"/>
    <w:rsid w:val="00AB6C6A"/>
    <w:rsid w:val="00AC6AE3"/>
    <w:rsid w:val="00AD448E"/>
    <w:rsid w:val="00AF3AE6"/>
    <w:rsid w:val="00AF567F"/>
    <w:rsid w:val="00B12660"/>
    <w:rsid w:val="00B21A01"/>
    <w:rsid w:val="00B32DE5"/>
    <w:rsid w:val="00B338E5"/>
    <w:rsid w:val="00B35149"/>
    <w:rsid w:val="00B5278B"/>
    <w:rsid w:val="00B56E52"/>
    <w:rsid w:val="00B949BB"/>
    <w:rsid w:val="00BB1EC5"/>
    <w:rsid w:val="00BC09E4"/>
    <w:rsid w:val="00BE2288"/>
    <w:rsid w:val="00BF7D1F"/>
    <w:rsid w:val="00C25694"/>
    <w:rsid w:val="00C639D9"/>
    <w:rsid w:val="00C967EF"/>
    <w:rsid w:val="00CF7D00"/>
    <w:rsid w:val="00D00EE2"/>
    <w:rsid w:val="00D10D3D"/>
    <w:rsid w:val="00D51C43"/>
    <w:rsid w:val="00D66045"/>
    <w:rsid w:val="00D94C98"/>
    <w:rsid w:val="00D9629D"/>
    <w:rsid w:val="00D96C1F"/>
    <w:rsid w:val="00DA46F0"/>
    <w:rsid w:val="00DE05B8"/>
    <w:rsid w:val="00DF7877"/>
    <w:rsid w:val="00E12F2B"/>
    <w:rsid w:val="00E139BE"/>
    <w:rsid w:val="00E17569"/>
    <w:rsid w:val="00E3225C"/>
    <w:rsid w:val="00E33CBB"/>
    <w:rsid w:val="00E51D5D"/>
    <w:rsid w:val="00E528F6"/>
    <w:rsid w:val="00E55ACA"/>
    <w:rsid w:val="00E73E23"/>
    <w:rsid w:val="00E77146"/>
    <w:rsid w:val="00EA19A1"/>
    <w:rsid w:val="00EB06E2"/>
    <w:rsid w:val="00EF7DF6"/>
    <w:rsid w:val="00F5791E"/>
    <w:rsid w:val="00F676EF"/>
    <w:rsid w:val="00F71B06"/>
    <w:rsid w:val="00F72267"/>
    <w:rsid w:val="00F77FAE"/>
    <w:rsid w:val="00F86292"/>
    <w:rsid w:val="00F93C2A"/>
    <w:rsid w:val="00FC3AA4"/>
    <w:rsid w:val="00FC532E"/>
    <w:rsid w:val="00FF064C"/>
    <w:rsid w:val="00FF43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EC6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0D3D"/>
    <w:pPr>
      <w:ind w:left="720"/>
      <w:contextualSpacing/>
    </w:pPr>
  </w:style>
  <w:style w:type="paragraph" w:styleId="BalloonText">
    <w:name w:val="Balloon Text"/>
    <w:basedOn w:val="Normal"/>
    <w:link w:val="BalloonTextChar"/>
    <w:uiPriority w:val="99"/>
    <w:semiHidden/>
    <w:unhideWhenUsed/>
    <w:rsid w:val="006131A2"/>
    <w:rPr>
      <w:rFonts w:ascii="Lucida Grande" w:hAnsi="Lucida Grande"/>
      <w:sz w:val="18"/>
      <w:szCs w:val="18"/>
    </w:rPr>
  </w:style>
  <w:style w:type="character" w:customStyle="1" w:styleId="BalloonTextChar">
    <w:name w:val="Balloon Text Char"/>
    <w:basedOn w:val="DefaultParagraphFont"/>
    <w:link w:val="BalloonText"/>
    <w:uiPriority w:val="99"/>
    <w:semiHidden/>
    <w:rsid w:val="006131A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11</Pages>
  <Words>2256</Words>
  <Characters>12862</Characters>
  <Application>Microsoft Macintosh Word</Application>
  <DocSecurity>0</DocSecurity>
  <Lines>107</Lines>
  <Paragraphs>30</Paragraphs>
  <ScaleCrop>false</ScaleCrop>
  <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F. Bollig</dc:creator>
  <cp:keywords/>
  <dc:description/>
  <cp:lastModifiedBy>Evan Bollig</cp:lastModifiedBy>
  <cp:revision>139</cp:revision>
  <cp:lastPrinted>2013-06-13T15:06:00Z</cp:lastPrinted>
  <dcterms:created xsi:type="dcterms:W3CDTF">2013-06-02T17:17:00Z</dcterms:created>
  <dcterms:modified xsi:type="dcterms:W3CDTF">2013-06-14T21:09:00Z</dcterms:modified>
</cp:coreProperties>
</file>